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0" w:lineRule="exact"/>
        <w:ind w:left="206"/>
        <w:rPr>
          <w:rFonts w:ascii="Times New Roman" w:hAnsi="Times New Roman" w:eastAsia="Times New Roman" w:cs="Times New Roman"/>
          <w:sz w:val="2"/>
          <w:szCs w:val="2"/>
        </w:rPr>
      </w:pPr>
    </w:p>
    <w:p>
      <w:pPr>
        <w:rPr>
          <w:rFonts w:ascii="Times New Roman" w:hAnsi="Times New Roman" w:cs="Times New Roman"/>
          <w:b/>
          <w:bCs/>
          <w:sz w:val="32"/>
          <w:szCs w:val="32"/>
        </w:rPr>
      </w:pPr>
      <w:r>
        <w:rPr>
          <w:rFonts w:ascii="Times New Roman" w:hAnsi="Times New Roman" w:cs="Times New Roman"/>
          <w:b/>
          <w:bCs/>
          <w:sz w:val="32"/>
          <w:szCs w:val="32"/>
        </w:rPr>
        <w:t>Comment:</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b/>
          <w:bCs/>
          <w:sz w:val="32"/>
          <w:szCs w:val="32"/>
        </w:rPr>
      </w:pPr>
    </w:p>
    <w:p>
      <w:pPr>
        <w:spacing w:line="360" w:lineRule="auto"/>
        <w:rPr>
          <w:rFonts w:ascii="Times New Roman" w:hAnsi="Times New Roman" w:cs="Times New Roman"/>
          <w:b/>
          <w:bCs/>
          <w:sz w:val="32"/>
          <w:szCs w:val="32"/>
        </w:rPr>
      </w:pPr>
      <w:r>
        <w:rPr>
          <w:rFonts w:ascii="Times New Roman" w:hAnsi="Times New Roman" w:cs="Times New Roman"/>
          <w:b/>
          <w:bCs/>
          <w:sz w:val="32"/>
          <w:szCs w:val="32"/>
        </w:rPr>
        <w:t>Group score:</w:t>
      </w:r>
    </w:p>
    <w:tbl>
      <w:tblPr>
        <w:tblStyle w:val="15"/>
        <w:tblW w:w="0" w:type="auto"/>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5646"/>
        <w:gridCol w:w="1023"/>
        <w:gridCol w:w="1233"/>
        <w:gridCol w:w="123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8" w:hRule="atLeast"/>
          <w:jc w:val="center"/>
        </w:trPr>
        <w:tc>
          <w:tcPr>
            <w:tcW w:w="5646" w:type="dxa"/>
            <w:shd w:val="clear" w:color="auto" w:fill="C6D9F1"/>
          </w:tcPr>
          <w:p>
            <w:pPr>
              <w:pStyle w:val="21"/>
              <w:spacing w:line="256" w:lineRule="exact"/>
              <w:ind w:left="2127" w:right="2121"/>
              <w:jc w:val="center"/>
              <w:rPr>
                <w:b/>
                <w:sz w:val="24"/>
                <w:szCs w:val="24"/>
              </w:rPr>
            </w:pPr>
            <w:r>
              <w:rPr>
                <w:b/>
                <w:sz w:val="24"/>
                <w:szCs w:val="24"/>
              </w:rPr>
              <w:t>Criteria Items</w:t>
            </w:r>
          </w:p>
        </w:tc>
        <w:tc>
          <w:tcPr>
            <w:tcW w:w="1023" w:type="dxa"/>
            <w:shd w:val="clear" w:color="auto" w:fill="C6D9F1"/>
            <w:vAlign w:val="center"/>
          </w:tcPr>
          <w:p>
            <w:pPr>
              <w:pStyle w:val="21"/>
              <w:spacing w:line="256" w:lineRule="exact"/>
              <w:ind w:left="128" w:right="119"/>
              <w:jc w:val="center"/>
              <w:rPr>
                <w:b/>
                <w:sz w:val="24"/>
                <w:szCs w:val="24"/>
              </w:rPr>
            </w:pPr>
            <w:r>
              <w:rPr>
                <w:b/>
                <w:sz w:val="24"/>
                <w:szCs w:val="24"/>
              </w:rPr>
              <w:t>Weight</w:t>
            </w:r>
          </w:p>
        </w:tc>
        <w:tc>
          <w:tcPr>
            <w:tcW w:w="1233" w:type="dxa"/>
            <w:shd w:val="clear" w:color="auto" w:fill="C6D9F1"/>
            <w:vAlign w:val="center"/>
          </w:tcPr>
          <w:p>
            <w:pPr>
              <w:pStyle w:val="21"/>
              <w:spacing w:line="256" w:lineRule="exact"/>
              <w:ind w:left="266" w:right="261"/>
              <w:jc w:val="center"/>
              <w:rPr>
                <w:b/>
                <w:sz w:val="24"/>
                <w:szCs w:val="24"/>
              </w:rPr>
            </w:pPr>
            <w:r>
              <w:rPr>
                <w:b/>
                <w:sz w:val="24"/>
                <w:szCs w:val="24"/>
              </w:rPr>
              <w:t>Marks</w:t>
            </w:r>
          </w:p>
        </w:tc>
        <w:tc>
          <w:tcPr>
            <w:tcW w:w="1233" w:type="dxa"/>
            <w:shd w:val="clear" w:color="auto" w:fill="C6D9F1"/>
            <w:vAlign w:val="center"/>
          </w:tcPr>
          <w:p>
            <w:pPr>
              <w:pStyle w:val="21"/>
              <w:spacing w:line="256" w:lineRule="exact"/>
              <w:ind w:left="266" w:right="261"/>
              <w:jc w:val="center"/>
              <w:rPr>
                <w:b/>
                <w:bCs/>
                <w:sz w:val="24"/>
                <w:szCs w:val="24"/>
              </w:rPr>
            </w:pPr>
            <w:r>
              <w:rPr>
                <w:b/>
                <w:bCs/>
                <w:sz w:val="24"/>
                <w:szCs w:val="24"/>
              </w:rPr>
              <w:t>Group score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5" w:hRule="atLeast"/>
          <w:jc w:val="center"/>
        </w:trPr>
        <w:tc>
          <w:tcPr>
            <w:tcW w:w="5646" w:type="dxa"/>
            <w:vAlign w:val="center"/>
          </w:tcPr>
          <w:p>
            <w:pPr>
              <w:pStyle w:val="21"/>
              <w:jc w:val="both"/>
              <w:rPr>
                <w:sz w:val="24"/>
                <w:szCs w:val="24"/>
              </w:rPr>
            </w:pPr>
            <w:r>
              <w:rPr>
                <w:sz w:val="24"/>
                <w:szCs w:val="24"/>
              </w:rPr>
              <w:t>Coverage of the system</w:t>
            </w:r>
          </w:p>
          <w:p>
            <w:pPr>
              <w:pStyle w:val="21"/>
              <w:jc w:val="both"/>
              <w:rPr>
                <w:sz w:val="24"/>
                <w:szCs w:val="24"/>
              </w:rPr>
            </w:pPr>
            <w:r>
              <w:rPr>
                <w:sz w:val="24"/>
                <w:szCs w:val="24"/>
              </w:rPr>
              <w:t>Correct use of any diagrammatic modelling technique</w:t>
            </w:r>
          </w:p>
        </w:tc>
        <w:tc>
          <w:tcPr>
            <w:tcW w:w="1023" w:type="dxa"/>
            <w:vAlign w:val="center"/>
          </w:tcPr>
          <w:p>
            <w:pPr>
              <w:pStyle w:val="21"/>
              <w:spacing w:line="275" w:lineRule="exact"/>
              <w:jc w:val="center"/>
              <w:rPr>
                <w:sz w:val="24"/>
                <w:szCs w:val="24"/>
              </w:rPr>
            </w:pPr>
            <w:r>
              <w:rPr>
                <w:sz w:val="24"/>
                <w:szCs w:val="24"/>
              </w:rPr>
              <w:t>70%</w:t>
            </w:r>
          </w:p>
        </w:tc>
        <w:tc>
          <w:tcPr>
            <w:tcW w:w="1233" w:type="dxa"/>
            <w:vAlign w:val="center"/>
          </w:tcPr>
          <w:p>
            <w:pPr>
              <w:pStyle w:val="21"/>
              <w:spacing w:line="275" w:lineRule="exact"/>
              <w:jc w:val="center"/>
              <w:rPr>
                <w:sz w:val="24"/>
                <w:szCs w:val="24"/>
              </w:rPr>
            </w:pPr>
            <w:r>
              <w:rPr>
                <w:sz w:val="24"/>
                <w:szCs w:val="24"/>
              </w:rPr>
              <w:t>70</w:t>
            </w:r>
          </w:p>
        </w:tc>
        <w:tc>
          <w:tcPr>
            <w:tcW w:w="1233" w:type="dxa"/>
            <w:vAlign w:val="center"/>
          </w:tcPr>
          <w:p>
            <w:pPr>
              <w:pStyle w:val="21"/>
              <w:spacing w:line="275" w:lineRule="exact"/>
              <w:jc w:val="center"/>
              <w:rPr>
                <w:sz w:val="24"/>
                <w:szCs w:val="24"/>
                <w:lang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0" w:hRule="atLeast"/>
          <w:jc w:val="center"/>
        </w:trPr>
        <w:tc>
          <w:tcPr>
            <w:tcW w:w="5646" w:type="dxa"/>
            <w:vAlign w:val="center"/>
          </w:tcPr>
          <w:p>
            <w:pPr>
              <w:pStyle w:val="21"/>
              <w:spacing w:before="1"/>
              <w:jc w:val="both"/>
              <w:rPr>
                <w:sz w:val="24"/>
                <w:szCs w:val="24"/>
              </w:rPr>
            </w:pPr>
            <w:r>
              <w:rPr>
                <w:sz w:val="24"/>
                <w:szCs w:val="24"/>
              </w:rPr>
              <w:t>Overall quality of report presentation (e.g. spelling, grammar, structure, cover sheet, table of contents, page numbers, formatting, references and overall clarity which the requirements and diagrams convey)</w:t>
            </w:r>
          </w:p>
        </w:tc>
        <w:tc>
          <w:tcPr>
            <w:tcW w:w="1023" w:type="dxa"/>
            <w:vAlign w:val="center"/>
          </w:tcPr>
          <w:p>
            <w:pPr>
              <w:pStyle w:val="21"/>
              <w:spacing w:before="1" w:line="257" w:lineRule="exact"/>
              <w:ind w:left="126" w:right="119"/>
              <w:jc w:val="center"/>
              <w:rPr>
                <w:sz w:val="24"/>
                <w:szCs w:val="24"/>
              </w:rPr>
            </w:pPr>
            <w:r>
              <w:rPr>
                <w:sz w:val="24"/>
                <w:szCs w:val="24"/>
              </w:rPr>
              <w:t>10%</w:t>
            </w:r>
          </w:p>
        </w:tc>
        <w:tc>
          <w:tcPr>
            <w:tcW w:w="1233" w:type="dxa"/>
            <w:vAlign w:val="center"/>
          </w:tcPr>
          <w:p>
            <w:pPr>
              <w:pStyle w:val="21"/>
              <w:spacing w:before="1" w:line="257" w:lineRule="exact"/>
              <w:ind w:left="266" w:right="260"/>
              <w:jc w:val="center"/>
              <w:rPr>
                <w:sz w:val="24"/>
                <w:szCs w:val="24"/>
              </w:rPr>
            </w:pPr>
            <w:r>
              <w:rPr>
                <w:sz w:val="24"/>
                <w:szCs w:val="24"/>
              </w:rPr>
              <w:t>10</w:t>
            </w:r>
          </w:p>
        </w:tc>
        <w:tc>
          <w:tcPr>
            <w:tcW w:w="1233" w:type="dxa"/>
            <w:vAlign w:val="center"/>
          </w:tcPr>
          <w:p>
            <w:pPr>
              <w:pStyle w:val="21"/>
              <w:spacing w:before="1" w:line="257" w:lineRule="exact"/>
              <w:ind w:left="266" w:right="260"/>
              <w:jc w:val="center"/>
              <w:rPr>
                <w:sz w:val="24"/>
                <w:szCs w:val="24"/>
                <w:lang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0" w:hRule="atLeast"/>
          <w:jc w:val="center"/>
        </w:trPr>
        <w:tc>
          <w:tcPr>
            <w:tcW w:w="5646" w:type="dxa"/>
            <w:vAlign w:val="center"/>
          </w:tcPr>
          <w:p>
            <w:pPr>
              <w:pStyle w:val="21"/>
              <w:spacing w:before="1"/>
              <w:jc w:val="both"/>
              <w:rPr>
                <w:sz w:val="24"/>
                <w:szCs w:val="24"/>
              </w:rPr>
            </w:pPr>
            <w:r>
              <w:rPr>
                <w:sz w:val="24"/>
                <w:szCs w:val="24"/>
              </w:rPr>
              <w:t>Contribution to teamwork (e.g. succinctness, courtesy, meetings, motivation, taking a fair share of the work</w:t>
            </w:r>
            <w:r>
              <w:rPr>
                <w:rFonts w:hint="eastAsia" w:ascii="宋体" w:hAnsi="宋体" w:eastAsia="宋体" w:cs="宋体"/>
                <w:sz w:val="24"/>
                <w:szCs w:val="24"/>
                <w:lang w:eastAsia="zh-CN"/>
              </w:rPr>
              <w:t>,</w:t>
            </w:r>
            <w:r>
              <w:rPr>
                <w:sz w:val="24"/>
                <w:szCs w:val="24"/>
              </w:rPr>
              <w:t xml:space="preserve"> the frequency of communication with foreign teacher)</w:t>
            </w:r>
          </w:p>
        </w:tc>
        <w:tc>
          <w:tcPr>
            <w:tcW w:w="1023" w:type="dxa"/>
            <w:vAlign w:val="center"/>
          </w:tcPr>
          <w:p>
            <w:pPr>
              <w:pStyle w:val="21"/>
              <w:spacing w:before="1" w:line="257" w:lineRule="exact"/>
              <w:ind w:left="126" w:right="119"/>
              <w:jc w:val="center"/>
              <w:rPr>
                <w:sz w:val="24"/>
                <w:szCs w:val="24"/>
              </w:rPr>
            </w:pPr>
            <w:r>
              <w:rPr>
                <w:sz w:val="24"/>
                <w:szCs w:val="24"/>
              </w:rPr>
              <w:t>20%</w:t>
            </w:r>
          </w:p>
        </w:tc>
        <w:tc>
          <w:tcPr>
            <w:tcW w:w="1233" w:type="dxa"/>
            <w:vAlign w:val="center"/>
          </w:tcPr>
          <w:p>
            <w:pPr>
              <w:pStyle w:val="21"/>
              <w:spacing w:before="1" w:line="257" w:lineRule="exact"/>
              <w:ind w:left="266" w:right="260"/>
              <w:jc w:val="center"/>
              <w:rPr>
                <w:sz w:val="24"/>
                <w:szCs w:val="24"/>
                <w:lang w:eastAsia="zh-CN"/>
              </w:rPr>
            </w:pPr>
            <w:r>
              <w:rPr>
                <w:sz w:val="24"/>
                <w:szCs w:val="24"/>
                <w:lang w:eastAsia="zh-CN"/>
              </w:rPr>
              <w:t>20</w:t>
            </w:r>
          </w:p>
        </w:tc>
        <w:tc>
          <w:tcPr>
            <w:tcW w:w="1233" w:type="dxa"/>
            <w:vAlign w:val="center"/>
          </w:tcPr>
          <w:p>
            <w:pPr>
              <w:pStyle w:val="21"/>
              <w:spacing w:before="1" w:line="257" w:lineRule="exact"/>
              <w:ind w:left="266" w:right="260"/>
              <w:jc w:val="center"/>
              <w:rPr>
                <w:sz w:val="24"/>
                <w:szCs w:val="24"/>
                <w:lang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261" w:hRule="atLeast"/>
          <w:jc w:val="center"/>
        </w:trPr>
        <w:tc>
          <w:tcPr>
            <w:tcW w:w="5646" w:type="dxa"/>
            <w:vAlign w:val="center"/>
          </w:tcPr>
          <w:p>
            <w:pPr>
              <w:pStyle w:val="21"/>
              <w:spacing w:before="1"/>
              <w:jc w:val="both"/>
              <w:rPr>
                <w:sz w:val="24"/>
                <w:szCs w:val="24"/>
                <w:lang w:eastAsia="zh-CN"/>
              </w:rPr>
            </w:pPr>
            <w:r>
              <w:rPr>
                <w:sz w:val="24"/>
                <w:szCs w:val="24"/>
                <w:lang w:eastAsia="zh-CN"/>
              </w:rPr>
              <w:t>Total</w:t>
            </w:r>
          </w:p>
        </w:tc>
        <w:tc>
          <w:tcPr>
            <w:tcW w:w="1023" w:type="dxa"/>
            <w:vAlign w:val="center"/>
          </w:tcPr>
          <w:p>
            <w:pPr>
              <w:pStyle w:val="21"/>
              <w:spacing w:before="1" w:line="257" w:lineRule="exact"/>
              <w:ind w:left="126" w:right="119"/>
              <w:jc w:val="center"/>
              <w:rPr>
                <w:sz w:val="24"/>
                <w:szCs w:val="24"/>
                <w:lang w:eastAsia="zh-CN"/>
              </w:rPr>
            </w:pPr>
            <w:r>
              <w:rPr>
                <w:sz w:val="24"/>
                <w:szCs w:val="24"/>
                <w:lang w:eastAsia="zh-CN"/>
              </w:rPr>
              <w:t>100%</w:t>
            </w:r>
          </w:p>
        </w:tc>
        <w:tc>
          <w:tcPr>
            <w:tcW w:w="1233" w:type="dxa"/>
            <w:vAlign w:val="center"/>
          </w:tcPr>
          <w:p>
            <w:pPr>
              <w:pStyle w:val="21"/>
              <w:spacing w:before="1" w:line="257" w:lineRule="exact"/>
              <w:ind w:left="266" w:right="260"/>
              <w:jc w:val="center"/>
              <w:rPr>
                <w:sz w:val="24"/>
                <w:szCs w:val="24"/>
                <w:lang w:eastAsia="zh-CN"/>
              </w:rPr>
            </w:pPr>
            <w:r>
              <w:rPr>
                <w:sz w:val="24"/>
                <w:szCs w:val="24"/>
                <w:lang w:eastAsia="zh-CN"/>
              </w:rPr>
              <w:t>100</w:t>
            </w:r>
          </w:p>
        </w:tc>
        <w:tc>
          <w:tcPr>
            <w:tcW w:w="1233" w:type="dxa"/>
            <w:vAlign w:val="center"/>
          </w:tcPr>
          <w:p>
            <w:pPr>
              <w:pStyle w:val="21"/>
              <w:spacing w:before="1" w:line="257" w:lineRule="exact"/>
              <w:ind w:left="266" w:right="260"/>
              <w:jc w:val="center"/>
              <w:rPr>
                <w:sz w:val="24"/>
                <w:szCs w:val="24"/>
                <w:lang w:eastAsia="zh-CN"/>
              </w:rPr>
            </w:pPr>
          </w:p>
        </w:tc>
      </w:tr>
    </w:tbl>
    <w:p>
      <w:pPr>
        <w:spacing w:before="120" w:beforeLines="50" w:line="360" w:lineRule="auto"/>
        <w:rPr>
          <w:rFonts w:ascii="Times New Roman" w:hAnsi="Times New Roman" w:cs="Times New Roman"/>
          <w:b/>
          <w:bCs/>
          <w:sz w:val="32"/>
          <w:szCs w:val="32"/>
        </w:rPr>
      </w:pPr>
      <w:r>
        <w:rPr>
          <w:rFonts w:ascii="Times New Roman" w:hAnsi="Times New Roman" w:cs="Times New Roman"/>
          <w:b/>
          <w:bCs/>
          <w:sz w:val="32"/>
          <w:szCs w:val="32"/>
        </w:rPr>
        <w:t>Group members' score:</w:t>
      </w:r>
    </w:p>
    <w:tbl>
      <w:tblPr>
        <w:tblStyle w:val="15"/>
        <w:tblW w:w="6658"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413"/>
        <w:gridCol w:w="1559"/>
        <w:gridCol w:w="2126"/>
        <w:gridCol w:w="156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8" w:hRule="atLeast"/>
          <w:jc w:val="center"/>
        </w:trPr>
        <w:tc>
          <w:tcPr>
            <w:tcW w:w="1413" w:type="dxa"/>
            <w:shd w:val="clear" w:color="auto" w:fill="C6D9F1"/>
            <w:vAlign w:val="center"/>
          </w:tcPr>
          <w:p>
            <w:pPr>
              <w:pStyle w:val="21"/>
              <w:jc w:val="center"/>
              <w:rPr>
                <w:b/>
                <w:sz w:val="24"/>
                <w:szCs w:val="24"/>
                <w:lang w:eastAsia="zh-CN"/>
              </w:rPr>
            </w:pPr>
            <w:r>
              <w:rPr>
                <w:b/>
                <w:sz w:val="24"/>
                <w:szCs w:val="24"/>
                <w:lang w:eastAsia="zh-CN"/>
              </w:rPr>
              <w:t>Name</w:t>
            </w:r>
          </w:p>
        </w:tc>
        <w:tc>
          <w:tcPr>
            <w:tcW w:w="1559" w:type="dxa"/>
            <w:shd w:val="clear" w:color="auto" w:fill="C6D9F1"/>
            <w:vAlign w:val="center"/>
          </w:tcPr>
          <w:p>
            <w:pPr>
              <w:pStyle w:val="21"/>
              <w:spacing w:line="256" w:lineRule="exact"/>
              <w:ind w:left="128" w:right="119"/>
              <w:jc w:val="center"/>
              <w:rPr>
                <w:b/>
                <w:sz w:val="24"/>
                <w:szCs w:val="24"/>
              </w:rPr>
            </w:pPr>
            <w:r>
              <w:rPr>
                <w:b/>
                <w:sz w:val="24"/>
                <w:szCs w:val="24"/>
              </w:rPr>
              <w:t>Score</w:t>
            </w:r>
          </w:p>
        </w:tc>
        <w:tc>
          <w:tcPr>
            <w:tcW w:w="2126" w:type="dxa"/>
            <w:shd w:val="clear" w:color="auto" w:fill="C6D9F1"/>
            <w:vAlign w:val="center"/>
          </w:tcPr>
          <w:p>
            <w:pPr>
              <w:pStyle w:val="21"/>
              <w:spacing w:line="256" w:lineRule="exact"/>
              <w:ind w:left="266" w:right="261"/>
              <w:jc w:val="center"/>
              <w:rPr>
                <w:b/>
                <w:bCs/>
                <w:sz w:val="24"/>
                <w:szCs w:val="24"/>
              </w:rPr>
            </w:pPr>
            <w:r>
              <w:rPr>
                <w:b/>
                <w:bCs/>
                <w:sz w:val="24"/>
                <w:szCs w:val="24"/>
              </w:rPr>
              <w:t xml:space="preserve">Contribution </w:t>
            </w:r>
          </w:p>
        </w:tc>
        <w:tc>
          <w:tcPr>
            <w:tcW w:w="1560" w:type="dxa"/>
            <w:shd w:val="clear" w:color="auto" w:fill="C6D9F1"/>
            <w:vAlign w:val="center"/>
          </w:tcPr>
          <w:p>
            <w:pPr>
              <w:pStyle w:val="21"/>
              <w:spacing w:line="256" w:lineRule="exact"/>
              <w:ind w:left="266" w:right="261"/>
              <w:jc w:val="center"/>
              <w:rPr>
                <w:b/>
                <w:sz w:val="24"/>
                <w:szCs w:val="24"/>
              </w:rPr>
            </w:pPr>
            <w:r>
              <w:rPr>
                <w:b/>
                <w:sz w:val="24"/>
                <w:szCs w:val="24"/>
              </w:rPr>
              <w:t>Actual score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5" w:hRule="atLeast"/>
          <w:jc w:val="center"/>
        </w:trPr>
        <w:tc>
          <w:tcPr>
            <w:tcW w:w="1413" w:type="dxa"/>
            <w:vAlign w:val="center"/>
          </w:tcPr>
          <w:p>
            <w:pPr>
              <w:pStyle w:val="21"/>
              <w:jc w:val="both"/>
              <w:rPr>
                <w:sz w:val="24"/>
                <w:szCs w:val="24"/>
              </w:rPr>
            </w:pPr>
          </w:p>
        </w:tc>
        <w:tc>
          <w:tcPr>
            <w:tcW w:w="1559" w:type="dxa"/>
            <w:vAlign w:val="center"/>
          </w:tcPr>
          <w:p>
            <w:pPr>
              <w:pStyle w:val="21"/>
              <w:spacing w:line="275" w:lineRule="exact"/>
              <w:jc w:val="center"/>
              <w:rPr>
                <w:sz w:val="24"/>
                <w:szCs w:val="24"/>
                <w:lang w:eastAsia="zh-CN"/>
              </w:rPr>
            </w:pPr>
          </w:p>
        </w:tc>
        <w:tc>
          <w:tcPr>
            <w:tcW w:w="2126" w:type="dxa"/>
            <w:vAlign w:val="center"/>
          </w:tcPr>
          <w:p>
            <w:pPr>
              <w:pStyle w:val="21"/>
              <w:spacing w:line="275" w:lineRule="exact"/>
              <w:jc w:val="center"/>
              <w:rPr>
                <w:sz w:val="24"/>
                <w:szCs w:val="24"/>
                <w:lang w:eastAsia="zh-CN"/>
              </w:rPr>
            </w:pPr>
          </w:p>
        </w:tc>
        <w:tc>
          <w:tcPr>
            <w:tcW w:w="1560" w:type="dxa"/>
            <w:vAlign w:val="center"/>
          </w:tcPr>
          <w:p>
            <w:pPr>
              <w:pStyle w:val="21"/>
              <w:spacing w:line="275" w:lineRule="exact"/>
              <w:jc w:val="center"/>
              <w:rPr>
                <w:sz w:val="24"/>
                <w:szCs w:val="24"/>
                <w:lang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525" w:hRule="atLeast"/>
          <w:jc w:val="center"/>
        </w:trPr>
        <w:tc>
          <w:tcPr>
            <w:tcW w:w="1413" w:type="dxa"/>
            <w:vAlign w:val="center"/>
          </w:tcPr>
          <w:p>
            <w:pPr>
              <w:pStyle w:val="21"/>
              <w:jc w:val="both"/>
              <w:rPr>
                <w:sz w:val="24"/>
                <w:szCs w:val="24"/>
              </w:rPr>
            </w:pPr>
          </w:p>
        </w:tc>
        <w:tc>
          <w:tcPr>
            <w:tcW w:w="1559" w:type="dxa"/>
            <w:vAlign w:val="center"/>
          </w:tcPr>
          <w:p>
            <w:pPr>
              <w:pStyle w:val="21"/>
              <w:spacing w:line="275" w:lineRule="exact"/>
              <w:jc w:val="center"/>
              <w:rPr>
                <w:sz w:val="24"/>
                <w:szCs w:val="24"/>
                <w:lang w:eastAsia="zh-CN"/>
              </w:rPr>
            </w:pPr>
          </w:p>
        </w:tc>
        <w:tc>
          <w:tcPr>
            <w:tcW w:w="2126" w:type="dxa"/>
            <w:vAlign w:val="center"/>
          </w:tcPr>
          <w:p>
            <w:pPr>
              <w:pStyle w:val="21"/>
              <w:spacing w:line="275" w:lineRule="exact"/>
              <w:jc w:val="center"/>
              <w:rPr>
                <w:sz w:val="24"/>
                <w:szCs w:val="24"/>
                <w:lang w:eastAsia="zh-CN"/>
              </w:rPr>
            </w:pPr>
          </w:p>
        </w:tc>
        <w:tc>
          <w:tcPr>
            <w:tcW w:w="1560" w:type="dxa"/>
            <w:vAlign w:val="center"/>
          </w:tcPr>
          <w:p>
            <w:pPr>
              <w:pStyle w:val="21"/>
              <w:spacing w:line="275" w:lineRule="exact"/>
              <w:jc w:val="center"/>
              <w:rPr>
                <w:sz w:val="24"/>
                <w:szCs w:val="24"/>
                <w:lang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5" w:hRule="atLeast"/>
          <w:jc w:val="center"/>
        </w:trPr>
        <w:tc>
          <w:tcPr>
            <w:tcW w:w="1413" w:type="dxa"/>
            <w:vAlign w:val="center"/>
          </w:tcPr>
          <w:p>
            <w:pPr>
              <w:pStyle w:val="21"/>
              <w:jc w:val="both"/>
              <w:rPr>
                <w:rFonts w:hint="default"/>
                <w:sz w:val="24"/>
                <w:szCs w:val="24"/>
              </w:rPr>
            </w:pPr>
          </w:p>
        </w:tc>
        <w:tc>
          <w:tcPr>
            <w:tcW w:w="1559" w:type="dxa"/>
            <w:vAlign w:val="center"/>
          </w:tcPr>
          <w:p>
            <w:pPr>
              <w:pStyle w:val="21"/>
              <w:spacing w:line="275" w:lineRule="exact"/>
              <w:jc w:val="center"/>
              <w:rPr>
                <w:sz w:val="24"/>
                <w:szCs w:val="24"/>
                <w:lang w:eastAsia="zh-CN"/>
              </w:rPr>
            </w:pPr>
          </w:p>
        </w:tc>
        <w:tc>
          <w:tcPr>
            <w:tcW w:w="2126" w:type="dxa"/>
            <w:vAlign w:val="center"/>
          </w:tcPr>
          <w:p>
            <w:pPr>
              <w:pStyle w:val="21"/>
              <w:spacing w:line="275" w:lineRule="exact"/>
              <w:jc w:val="center"/>
              <w:rPr>
                <w:sz w:val="24"/>
                <w:szCs w:val="24"/>
                <w:lang w:eastAsia="zh-CN"/>
              </w:rPr>
            </w:pPr>
          </w:p>
        </w:tc>
        <w:tc>
          <w:tcPr>
            <w:tcW w:w="1560" w:type="dxa"/>
            <w:vAlign w:val="center"/>
          </w:tcPr>
          <w:p>
            <w:pPr>
              <w:pStyle w:val="21"/>
              <w:spacing w:line="275" w:lineRule="exact"/>
              <w:jc w:val="center"/>
              <w:rPr>
                <w:sz w:val="24"/>
                <w:szCs w:val="24"/>
                <w:lang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5" w:hRule="atLeast"/>
          <w:jc w:val="center"/>
        </w:trPr>
        <w:tc>
          <w:tcPr>
            <w:tcW w:w="1413" w:type="dxa"/>
            <w:vAlign w:val="center"/>
          </w:tcPr>
          <w:p>
            <w:pPr>
              <w:pStyle w:val="21"/>
              <w:jc w:val="both"/>
              <w:rPr>
                <w:sz w:val="24"/>
                <w:szCs w:val="24"/>
              </w:rPr>
            </w:pPr>
          </w:p>
        </w:tc>
        <w:tc>
          <w:tcPr>
            <w:tcW w:w="1559" w:type="dxa"/>
            <w:vAlign w:val="center"/>
          </w:tcPr>
          <w:p>
            <w:pPr>
              <w:pStyle w:val="21"/>
              <w:spacing w:line="275" w:lineRule="exact"/>
              <w:jc w:val="center"/>
              <w:rPr>
                <w:sz w:val="24"/>
                <w:szCs w:val="24"/>
                <w:lang w:eastAsia="zh-CN"/>
              </w:rPr>
            </w:pPr>
          </w:p>
        </w:tc>
        <w:tc>
          <w:tcPr>
            <w:tcW w:w="2126" w:type="dxa"/>
            <w:vAlign w:val="center"/>
          </w:tcPr>
          <w:p>
            <w:pPr>
              <w:pStyle w:val="21"/>
              <w:spacing w:line="275" w:lineRule="exact"/>
              <w:jc w:val="center"/>
              <w:rPr>
                <w:sz w:val="24"/>
                <w:szCs w:val="24"/>
                <w:lang w:eastAsia="zh-CN"/>
              </w:rPr>
            </w:pPr>
          </w:p>
        </w:tc>
        <w:tc>
          <w:tcPr>
            <w:tcW w:w="1560" w:type="dxa"/>
            <w:vAlign w:val="center"/>
          </w:tcPr>
          <w:p>
            <w:pPr>
              <w:pStyle w:val="21"/>
              <w:spacing w:line="275" w:lineRule="exact"/>
              <w:jc w:val="center"/>
              <w:rPr>
                <w:sz w:val="24"/>
                <w:szCs w:val="24"/>
                <w:lang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5" w:hRule="atLeast"/>
          <w:jc w:val="center"/>
        </w:trPr>
        <w:tc>
          <w:tcPr>
            <w:tcW w:w="1413" w:type="dxa"/>
            <w:vAlign w:val="center"/>
          </w:tcPr>
          <w:p>
            <w:pPr>
              <w:pStyle w:val="21"/>
              <w:jc w:val="both"/>
              <w:rPr>
                <w:sz w:val="24"/>
                <w:szCs w:val="24"/>
              </w:rPr>
            </w:pPr>
          </w:p>
        </w:tc>
        <w:tc>
          <w:tcPr>
            <w:tcW w:w="1559" w:type="dxa"/>
            <w:vAlign w:val="center"/>
          </w:tcPr>
          <w:p>
            <w:pPr>
              <w:pStyle w:val="21"/>
              <w:spacing w:line="275" w:lineRule="exact"/>
              <w:jc w:val="center"/>
              <w:rPr>
                <w:sz w:val="24"/>
                <w:szCs w:val="24"/>
                <w:lang w:eastAsia="zh-CN"/>
              </w:rPr>
            </w:pPr>
          </w:p>
        </w:tc>
        <w:tc>
          <w:tcPr>
            <w:tcW w:w="2126" w:type="dxa"/>
            <w:vAlign w:val="center"/>
          </w:tcPr>
          <w:p>
            <w:pPr>
              <w:pStyle w:val="21"/>
              <w:spacing w:line="275" w:lineRule="exact"/>
              <w:jc w:val="center"/>
              <w:rPr>
                <w:sz w:val="24"/>
                <w:szCs w:val="24"/>
                <w:lang w:eastAsia="zh-CN"/>
              </w:rPr>
            </w:pPr>
          </w:p>
        </w:tc>
        <w:tc>
          <w:tcPr>
            <w:tcW w:w="1560" w:type="dxa"/>
            <w:vAlign w:val="center"/>
          </w:tcPr>
          <w:p>
            <w:pPr>
              <w:pStyle w:val="21"/>
              <w:spacing w:line="275" w:lineRule="exact"/>
              <w:jc w:val="center"/>
              <w:rPr>
                <w:sz w:val="24"/>
                <w:szCs w:val="24"/>
                <w:lang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5" w:hRule="atLeast"/>
          <w:jc w:val="center"/>
        </w:trPr>
        <w:tc>
          <w:tcPr>
            <w:tcW w:w="1413" w:type="dxa"/>
            <w:vAlign w:val="center"/>
          </w:tcPr>
          <w:p>
            <w:pPr>
              <w:pStyle w:val="21"/>
              <w:jc w:val="both"/>
              <w:rPr>
                <w:sz w:val="24"/>
                <w:szCs w:val="24"/>
              </w:rPr>
            </w:pPr>
          </w:p>
        </w:tc>
        <w:tc>
          <w:tcPr>
            <w:tcW w:w="1559" w:type="dxa"/>
            <w:vAlign w:val="center"/>
          </w:tcPr>
          <w:p>
            <w:pPr>
              <w:pStyle w:val="21"/>
              <w:spacing w:line="275" w:lineRule="exact"/>
              <w:jc w:val="center"/>
              <w:rPr>
                <w:sz w:val="24"/>
                <w:szCs w:val="24"/>
                <w:lang w:eastAsia="zh-CN"/>
              </w:rPr>
            </w:pPr>
          </w:p>
        </w:tc>
        <w:tc>
          <w:tcPr>
            <w:tcW w:w="2126" w:type="dxa"/>
            <w:vAlign w:val="center"/>
          </w:tcPr>
          <w:p>
            <w:pPr>
              <w:pStyle w:val="21"/>
              <w:spacing w:line="275" w:lineRule="exact"/>
              <w:jc w:val="center"/>
              <w:rPr>
                <w:sz w:val="24"/>
                <w:szCs w:val="24"/>
                <w:lang w:eastAsia="zh-CN"/>
              </w:rPr>
            </w:pPr>
          </w:p>
        </w:tc>
        <w:tc>
          <w:tcPr>
            <w:tcW w:w="1560" w:type="dxa"/>
            <w:vAlign w:val="center"/>
          </w:tcPr>
          <w:p>
            <w:pPr>
              <w:pStyle w:val="21"/>
              <w:spacing w:line="275" w:lineRule="exact"/>
              <w:jc w:val="center"/>
              <w:rPr>
                <w:sz w:val="24"/>
                <w:szCs w:val="24"/>
                <w:lang w:eastAsia="zh-CN"/>
              </w:rPr>
            </w:pPr>
          </w:p>
        </w:tc>
      </w:tr>
    </w:tbl>
    <w:p>
      <w:pPr>
        <w:rPr>
          <w:rFonts w:ascii="Times New Roman" w:hAnsi="Times New Roman" w:cs="Times New Roman"/>
          <w:b/>
          <w:bCs/>
          <w:sz w:val="32"/>
          <w:szCs w:val="32"/>
        </w:rPr>
      </w:pPr>
    </w:p>
    <w:p>
      <w:pPr>
        <w:rPr>
          <w:rFonts w:ascii="Times New Roman" w:hAnsi="Times New Roman" w:cs="Times New Roman"/>
          <w:b/>
          <w:bCs/>
          <w:sz w:val="32"/>
          <w:szCs w:val="32"/>
        </w:rPr>
      </w:pPr>
      <w:r>
        <w:rPr>
          <w:rFonts w:ascii="Times New Roman" w:hAnsi="Times New Roman" w:cs="Times New Roman"/>
          <w:b/>
          <w:bCs/>
          <w:sz w:val="32"/>
          <w:szCs w:val="32"/>
        </w:rPr>
        <w:t>Signature:</w:t>
      </w:r>
    </w:p>
    <w:p>
      <w:pPr>
        <w:rPr>
          <w:rFonts w:ascii="Times New Roman" w:hAnsi="Times New Roman" w:eastAsia="Times New Roman" w:cs="Times New Roman"/>
          <w:sz w:val="2"/>
          <w:szCs w:val="2"/>
        </w:rPr>
      </w:pPr>
      <w:r>
        <w:rPr>
          <w:rFonts w:ascii="Times New Roman" w:hAnsi="Times New Roman" w:eastAsia="Times New Roman" w:cs="Times New Roman"/>
          <w:sz w:val="2"/>
          <w:szCs w:val="2"/>
        </w:rPr>
        <w:br w:type="page"/>
      </w:r>
    </w:p>
    <w:p>
      <w:pPr>
        <w:spacing w:line="20" w:lineRule="exact"/>
        <w:ind w:left="206"/>
        <w:rPr>
          <w:rFonts w:ascii="Times New Roman" w:hAnsi="Times New Roman" w:eastAsia="Times New Roman" w:cs="Times New Roman"/>
          <w:sz w:val="2"/>
          <w:szCs w:val="2"/>
        </w:rPr>
      </w:pPr>
      <w:r>
        <w:rPr>
          <w:rFonts w:ascii="Times New Roman" w:hAnsi="Times New Roman" w:eastAsia="Times New Roman" w:cs="Times New Roman"/>
          <w:sz w:val="2"/>
          <w:szCs w:val="2"/>
        </w:rPr>
        <mc:AlternateContent>
          <mc:Choice Requires="wpg">
            <w:drawing>
              <wp:inline distT="0" distB="0" distL="114300" distR="114300">
                <wp:extent cx="6131560" cy="9525"/>
                <wp:effectExtent l="0" t="0" r="0" b="0"/>
                <wp:docPr id="3" name="组合 26"/>
                <wp:cNvGraphicFramePr/>
                <a:graphic xmlns:a="http://schemas.openxmlformats.org/drawingml/2006/main">
                  <a:graphicData uri="http://schemas.microsoft.com/office/word/2010/wordprocessingGroup">
                    <wpg:wgp>
                      <wpg:cNvGrpSpPr/>
                      <wpg:grpSpPr>
                        <a:xfrm>
                          <a:off x="0" y="0"/>
                          <a:ext cx="6131560" cy="9525"/>
                          <a:chOff x="0" y="0"/>
                          <a:chExt cx="9656" cy="15"/>
                        </a:xfrm>
                      </wpg:grpSpPr>
                      <wpg:grpSp>
                        <wpg:cNvPr id="2" name="组合 27"/>
                        <wpg:cNvGrpSpPr/>
                        <wpg:grpSpPr>
                          <a:xfrm>
                            <a:off x="7" y="7"/>
                            <a:ext cx="9641" cy="2"/>
                            <a:chOff x="7" y="7"/>
                            <a:chExt cx="9641" cy="2"/>
                          </a:xfrm>
                        </wpg:grpSpPr>
                        <wps:wsp>
                          <wps:cNvPr id="1" name="任意多边形 28"/>
                          <wps:cNvSpPr/>
                          <wps:spPr>
                            <a:xfrm>
                              <a:off x="7" y="7"/>
                              <a:ext cx="9641" cy="2"/>
                            </a:xfrm>
                            <a:custGeom>
                              <a:avLst/>
                              <a:gdLst/>
                              <a:ahLst/>
                              <a:cxnLst/>
                              <a:pathLst>
                                <a:path w="9641">
                                  <a:moveTo>
                                    <a:pt x="0" y="0"/>
                                  </a:moveTo>
                                  <a:lnTo>
                                    <a:pt x="9641" y="0"/>
                                  </a:lnTo>
                                </a:path>
                              </a:pathLst>
                            </a:custGeom>
                            <a:noFill/>
                            <a:ln w="9144" cap="flat" cmpd="sng">
                              <a:solidFill>
                                <a:srgbClr val="000000"/>
                              </a:solidFill>
                              <a:prstDash val="solid"/>
                              <a:headEnd type="none" w="med" len="med"/>
                              <a:tailEnd type="none" w="med" len="med"/>
                            </a:ln>
                          </wps:spPr>
                          <wps:bodyPr upright="1"/>
                        </wps:wsp>
                      </wpg:grpSp>
                    </wpg:wgp>
                  </a:graphicData>
                </a:graphic>
              </wp:inline>
            </w:drawing>
          </mc:Choice>
          <mc:Fallback>
            <w:pict>
              <v:group id="组合 26" o:spid="_x0000_s1026" o:spt="203" style="height:0.75pt;width:482.8pt;" coordsize="9656,15" o:gfxdata="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">
                <o:lock v:ext="edit" aspectratio="f"/>
                <v:group id="组合 27" o:spid="_x0000_s1026" o:spt="203" style="position:absolute;left:7;top:7;height:2;width:9641;" coordorigin="7,7" coordsize="9641,2" o:gfxdata="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Psb0Q+7AAAA2gAAAA8AAAAAAAAAAQAgAAAAIgAAAGRycy9kb3ducmV2LnhtbFBL&#10;AQIUABQAAAAIAIdO4kAzLwWeOwAAADkAAAAVAAAAAAAAAAEAIAAAAAoBAABkcnMvZ3JvdXBzaGFw&#10;ZXhtbC54bWxQSwUGAAAAAAYABgBgAQAAxwMAAAAA&#10;">
                  <o:lock v:ext="edit" aspectratio="f"/>
                  <v:shape id="任意多边形 28" o:spid="_x0000_s1026" o:spt="100" style="position:absolute;left:7;top:7;height:2;width:9641;" filled="f" stroked="t" coordsize="9641,1" o:gfxdata="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pu98itwAAANoAAAAP&#10;AAAAAAAAAAEAIAAAACIAAABkcnMvZG93bnJldi54bWxQSwECFAAUAAAACACHTuJAMy8FnjsAAAA5&#10;AAAAEAAAAAAAAAABACAAAAAGAQAAZHJzL3NoYXBleG1sLnhtbFBLBQYAAAAABgAGAFsBAACwAwAA&#10;AAA=&#10;" path="m0,0l9641,0e">
                    <v:fill on="f" focussize="0,0"/>
                    <v:stroke weight="0.72pt" color="#000000" joinstyle="round"/>
                    <v:imagedata o:title=""/>
                    <o:lock v:ext="edit" aspectratio="f"/>
                  </v:shape>
                </v:group>
                <w10:wrap type="none"/>
                <w10:anchorlock/>
              </v:group>
            </w:pict>
          </mc:Fallback>
        </mc:AlternateContent>
      </w:r>
    </w:p>
    <w:p>
      <w:pPr>
        <w:spacing w:before="8"/>
        <w:rPr>
          <w:rFonts w:ascii="Times New Roman" w:hAnsi="Times New Roman" w:eastAsia="Times New Roman" w:cs="Times New Roman"/>
          <w:sz w:val="14"/>
          <w:szCs w:val="14"/>
        </w:rPr>
      </w:pPr>
    </w:p>
    <w:p>
      <w:pPr>
        <w:spacing w:line="1220" w:lineRule="exact"/>
        <w:ind w:left="206"/>
        <w:rPr>
          <w:rFonts w:ascii="Times New Roman" w:hAnsi="Times New Roman" w:eastAsia="Times New Roman" w:cs="Times New Roman"/>
          <w:sz w:val="20"/>
          <w:szCs w:val="20"/>
        </w:rPr>
      </w:pPr>
      <w:r>
        <w:rPr>
          <w:rFonts w:ascii="Times New Roman" w:hAnsi="Times New Roman" w:eastAsia="Times New Roman" w:cs="Times New Roman"/>
          <w:position w:val="-23"/>
          <w:sz w:val="20"/>
          <w:szCs w:val="20"/>
        </w:rPr>
        <mc:AlternateContent>
          <mc:Choice Requires="wpg">
            <w:drawing>
              <wp:inline distT="0" distB="0" distL="114300" distR="114300">
                <wp:extent cx="6131560" cy="775335"/>
                <wp:effectExtent l="0" t="0" r="0" b="1905"/>
                <wp:docPr id="8" name="组合 21"/>
                <wp:cNvGraphicFramePr/>
                <a:graphic xmlns:a="http://schemas.openxmlformats.org/drawingml/2006/main">
                  <a:graphicData uri="http://schemas.microsoft.com/office/word/2010/wordprocessingGroup">
                    <wpg:wgp>
                      <wpg:cNvGrpSpPr/>
                      <wpg:grpSpPr>
                        <a:xfrm>
                          <a:off x="0" y="0"/>
                          <a:ext cx="6131560" cy="775335"/>
                          <a:chOff x="0" y="0"/>
                          <a:chExt cx="9656" cy="1221"/>
                        </a:xfrm>
                      </wpg:grpSpPr>
                      <pic:pic xmlns:pic="http://schemas.openxmlformats.org/drawingml/2006/picture">
                        <pic:nvPicPr>
                          <pic:cNvPr id="4" name="图片 25"/>
                          <pic:cNvPicPr>
                            <a:picLocks noChangeAspect="1"/>
                          </pic:cNvPicPr>
                        </pic:nvPicPr>
                        <pic:blipFill>
                          <a:blip r:embed="rId9"/>
                          <a:stretch>
                            <a:fillRect/>
                          </a:stretch>
                        </pic:blipFill>
                        <pic:spPr>
                          <a:xfrm>
                            <a:off x="8" y="29"/>
                            <a:ext cx="4337" cy="1157"/>
                          </a:xfrm>
                          <a:prstGeom prst="rect">
                            <a:avLst/>
                          </a:prstGeom>
                          <a:noFill/>
                          <a:ln>
                            <a:noFill/>
                          </a:ln>
                        </pic:spPr>
                      </pic:pic>
                      <pic:pic xmlns:pic="http://schemas.openxmlformats.org/drawingml/2006/picture">
                        <pic:nvPicPr>
                          <pic:cNvPr id="5" name="图片 24"/>
                          <pic:cNvPicPr>
                            <a:picLocks noChangeAspect="1"/>
                          </pic:cNvPicPr>
                        </pic:nvPicPr>
                        <pic:blipFill>
                          <a:blip r:embed="rId10"/>
                          <a:stretch>
                            <a:fillRect/>
                          </a:stretch>
                        </pic:blipFill>
                        <pic:spPr>
                          <a:xfrm>
                            <a:off x="7045" y="0"/>
                            <a:ext cx="2575" cy="1188"/>
                          </a:xfrm>
                          <a:prstGeom prst="rect">
                            <a:avLst/>
                          </a:prstGeom>
                          <a:noFill/>
                          <a:ln>
                            <a:noFill/>
                          </a:ln>
                        </pic:spPr>
                      </pic:pic>
                      <wpg:grpSp>
                        <wpg:cNvPr id="7" name="组合 22"/>
                        <wpg:cNvGrpSpPr/>
                        <wpg:grpSpPr>
                          <a:xfrm>
                            <a:off x="7" y="1213"/>
                            <a:ext cx="9641" cy="2"/>
                            <a:chOff x="7" y="1213"/>
                            <a:chExt cx="9641" cy="2"/>
                          </a:xfrm>
                        </wpg:grpSpPr>
                        <wps:wsp>
                          <wps:cNvPr id="6" name="任意多边形 23"/>
                          <wps:cNvSpPr/>
                          <wps:spPr>
                            <a:xfrm>
                              <a:off x="7" y="1213"/>
                              <a:ext cx="9641" cy="2"/>
                            </a:xfrm>
                            <a:custGeom>
                              <a:avLst/>
                              <a:gdLst/>
                              <a:ahLst/>
                              <a:cxnLst/>
                              <a:pathLst>
                                <a:path w="9641">
                                  <a:moveTo>
                                    <a:pt x="0" y="0"/>
                                  </a:moveTo>
                                  <a:lnTo>
                                    <a:pt x="9641" y="0"/>
                                  </a:lnTo>
                                </a:path>
                              </a:pathLst>
                            </a:custGeom>
                            <a:noFill/>
                            <a:ln w="9144" cap="flat" cmpd="sng">
                              <a:solidFill>
                                <a:srgbClr val="000000"/>
                              </a:solidFill>
                              <a:prstDash val="solid"/>
                              <a:headEnd type="none" w="med" len="med"/>
                              <a:tailEnd type="none" w="med" len="med"/>
                            </a:ln>
                          </wps:spPr>
                          <wps:bodyPr upright="1"/>
                        </wps:wsp>
                      </wpg:grpSp>
                    </wpg:wgp>
                  </a:graphicData>
                </a:graphic>
              </wp:inline>
            </w:drawing>
          </mc:Choice>
          <mc:Fallback>
            <w:pict>
              <v:group id="组合 21" o:spid="_x0000_s1026" o:spt="203" style="height:61.05pt;width:482.8pt;" coordsize="9656,1221" o:gfxdata="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">
                <o:lock v:ext="edit" aspectratio="f"/>
                <v:shape id="图片 25" o:spid="_x0000_s1026" o:spt="75" type="#_x0000_t75" style="position:absolute;left:8;top:29;height:1157;width:4337;" filled="f" o:preferrelative="t" stroked="f" coordsize="21600,21600" o:gfxdata="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QfWgW8AAAA&#10;2gAAAA8AAAAAAAAAAQAgAAAAIgAAAGRycy9kb3ducmV2LnhtbFBLAQIUABQAAAAIAIdO4kAzLwWe&#10;OwAAADkAAAAQAAAAAAAAAAEAIAAAAAsBAABkcnMvc2hhcGV4bWwueG1sUEsFBgAAAAAGAAYAWwEA&#10;ALUDAAAAAA==&#10;">
                  <v:fill on="f" focussize="0,0"/>
                  <v:stroke on="f"/>
                  <v:imagedata r:id="rId9" o:title=""/>
                  <o:lock v:ext="edit" aspectratio="t"/>
                </v:shape>
                <v:shape id="图片 24" o:spid="_x0000_s1026" o:spt="75" type="#_x0000_t75" style="position:absolute;left:7045;top:0;height:1188;width:2575;" filled="f" o:preferrelative="t" stroked="f" coordsize="21600,21600" o:gfxdata="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72uJ+8AAAA&#10;2gAAAA8AAAAAAAAAAQAgAAAAIgAAAGRycy9kb3ducmV2LnhtbFBLAQIUABQAAAAIAIdO4kAzLwWe&#10;OwAAADkAAAAQAAAAAAAAAAEAIAAAAAsBAABkcnMvc2hhcGV4bWwueG1sUEsFBgAAAAAGAAYAWwEA&#10;ALUDAAAAAA==&#10;">
                  <v:fill on="f" focussize="0,0"/>
                  <v:stroke on="f"/>
                  <v:imagedata r:id="rId10" o:title=""/>
                  <o:lock v:ext="edit" aspectratio="t"/>
                </v:shape>
                <v:group id="组合 22" o:spid="_x0000_s1026" o:spt="203" style="position:absolute;left:7;top:1213;height:2;width:9641;" coordorigin="7,1213" coordsize="9641,2" o:gfxdata="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Otscpe+AAAA2gAAAA8AAAAAAAAAAQAgAAAAIgAAAGRycy9kb3ducmV2Lnht&#10;bFBLAQIUABQAAAAIAIdO4kAzLwWeOwAAADkAAAAVAAAAAAAAAAEAIAAAAA0BAABkcnMvZ3JvdXBz&#10;aGFwZXhtbC54bWxQSwUGAAAAAAYABgBgAQAAygMAAAAA&#10;">
                  <o:lock v:ext="edit" aspectratio="f"/>
                  <v:shape id="任意多边形 23" o:spid="_x0000_s1026" o:spt="100" style="position:absolute;left:7;top:1213;height:2;width:9641;" filled="f" stroked="t" coordsize="9641,1" o:gfxdata="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mUkdWvQAA&#10;ANoAAAAPAAAAAAAAAAEAIAAAACIAAABkcnMvZG93bnJldi54bWxQSwECFAAUAAAACACHTuJAMy8F&#10;njsAAAA5AAAAEAAAAAAAAAABACAAAAAMAQAAZHJzL3NoYXBleG1sLnhtbFBLBQYAAAAABgAGAFsB&#10;AAC2AwAAAAA=&#10;" path="m0,0l9641,0e">
                    <v:fill on="f" focussize="0,0"/>
                    <v:stroke weight="0.72pt" color="#000000" joinstyle="round"/>
                    <v:imagedata o:title=""/>
                    <o:lock v:ext="edit" aspectratio="f"/>
                  </v:shape>
                </v:group>
                <w10:wrap type="none"/>
                <w10:anchorlock/>
              </v:group>
            </w:pict>
          </mc:Fallback>
        </mc:AlternateContent>
      </w:r>
    </w:p>
    <w:p>
      <w:pPr>
        <w:rPr>
          <w:rFonts w:ascii="Times New Roman" w:hAnsi="Times New Roman" w:eastAsia="Times New Roman" w:cs="Times New Roman"/>
          <w:sz w:val="20"/>
          <w:szCs w:val="20"/>
        </w:rPr>
      </w:pPr>
    </w:p>
    <w:p>
      <w:pPr>
        <w:rPr>
          <w:rFonts w:ascii="Times New Roman" w:hAnsi="Times New Roman" w:eastAsia="Times New Roman" w:cs="Times New Roman"/>
          <w:sz w:val="20"/>
          <w:szCs w:val="20"/>
        </w:rPr>
      </w:pPr>
    </w:p>
    <w:p>
      <w:pPr>
        <w:rPr>
          <w:rFonts w:ascii="Times New Roman" w:hAnsi="Times New Roman" w:eastAsia="Times New Roman" w:cs="Times New Roman"/>
          <w:sz w:val="20"/>
          <w:szCs w:val="20"/>
        </w:rPr>
      </w:pPr>
    </w:p>
    <w:p>
      <w:pPr>
        <w:spacing w:before="11"/>
        <w:jc w:val="center"/>
        <w:rPr>
          <w:rFonts w:ascii="Arial"/>
          <w:b/>
          <w:sz w:val="52"/>
        </w:rPr>
      </w:pPr>
      <w:r>
        <w:rPr>
          <w:rFonts w:hint="eastAsia" w:ascii="Arial"/>
          <w:b/>
          <w:sz w:val="52"/>
        </w:rPr>
        <w:t>B</w:t>
      </w:r>
      <w:r>
        <w:rPr>
          <w:rFonts w:ascii="Arial"/>
          <w:b/>
          <w:sz w:val="52"/>
        </w:rPr>
        <w:t>usiness Requirements Modelling</w:t>
      </w:r>
    </w:p>
    <w:p>
      <w:pPr>
        <w:spacing w:before="34"/>
        <w:ind w:left="548" w:right="554"/>
        <w:jc w:val="center"/>
        <w:rPr>
          <w:rFonts w:ascii="Arial" w:hAnsi="Arial" w:eastAsia="Arial" w:cs="Arial"/>
          <w:sz w:val="52"/>
          <w:szCs w:val="52"/>
        </w:rPr>
      </w:pPr>
      <w:r>
        <w:rPr>
          <w:rFonts w:ascii="Arial"/>
          <w:b/>
          <w:sz w:val="52"/>
        </w:rPr>
        <w:t>BRM Assignment 3:</w:t>
      </w:r>
      <w:r>
        <w:rPr>
          <w:rFonts w:ascii="Arial"/>
          <w:b/>
          <w:spacing w:val="-16"/>
          <w:sz w:val="52"/>
        </w:rPr>
        <w:t xml:space="preserve"> </w:t>
      </w:r>
      <w:r>
        <w:rPr>
          <w:rFonts w:ascii="Arial"/>
          <w:b/>
          <w:sz w:val="52"/>
        </w:rPr>
        <w:t xml:space="preserve">Requirements Analysis Report </w:t>
      </w:r>
    </w:p>
    <w:p>
      <w:pPr>
        <w:spacing w:before="11"/>
        <w:rPr>
          <w:rFonts w:ascii="Arial" w:hAnsi="Arial" w:eastAsia="Arial" w:cs="Arial"/>
          <w:b/>
          <w:bCs/>
          <w:sz w:val="51"/>
          <w:szCs w:val="51"/>
        </w:rPr>
      </w:pPr>
    </w:p>
    <w:p>
      <w:pPr>
        <w:ind w:left="545" w:right="554"/>
        <w:jc w:val="center"/>
        <w:rPr>
          <w:rFonts w:hint="default" w:ascii="Arial" w:hAnsi="Arial" w:eastAsia="Arial" w:cs="Arial"/>
          <w:sz w:val="44"/>
          <w:szCs w:val="44"/>
        </w:rPr>
      </w:pPr>
      <w:r>
        <w:rPr>
          <w:rFonts w:ascii="Arial"/>
          <w:sz w:val="44"/>
        </w:rPr>
        <w:t>CST2201 Group</w:t>
      </w:r>
      <w:r>
        <w:rPr>
          <w:rFonts w:ascii="Arial"/>
          <w:spacing w:val="-7"/>
          <w:sz w:val="44"/>
        </w:rPr>
        <w:t xml:space="preserve"> 1</w:t>
      </w:r>
    </w:p>
    <w:p>
      <w:pPr>
        <w:rPr>
          <w:rFonts w:ascii="Arial" w:hAnsi="Arial" w:eastAsia="Arial" w:cs="Arial"/>
          <w:sz w:val="20"/>
          <w:szCs w:val="20"/>
        </w:rPr>
      </w:pPr>
    </w:p>
    <w:p>
      <w:pPr>
        <w:rPr>
          <w:rFonts w:ascii="Arial" w:hAnsi="Arial" w:eastAsia="Arial" w:cs="Arial"/>
          <w:sz w:val="20"/>
          <w:szCs w:val="20"/>
        </w:rPr>
      </w:pPr>
    </w:p>
    <w:p>
      <w:pPr>
        <w:rPr>
          <w:rFonts w:ascii="Arial" w:hAnsi="Arial" w:eastAsia="Arial" w:cs="Arial"/>
          <w:sz w:val="20"/>
          <w:szCs w:val="20"/>
        </w:rPr>
      </w:pPr>
    </w:p>
    <w:p>
      <w:pPr>
        <w:rPr>
          <w:rFonts w:ascii="Arial" w:hAnsi="Arial" w:eastAsia="Arial" w:cs="Arial"/>
          <w:sz w:val="20"/>
          <w:szCs w:val="20"/>
        </w:rPr>
      </w:pPr>
    </w:p>
    <w:p>
      <w:pPr>
        <w:jc w:val="left"/>
        <w:rPr>
          <w:rFonts w:ascii="Arial" w:hAnsi="Arial" w:eastAsia="Arial" w:cs="Arial"/>
          <w:sz w:val="20"/>
          <w:szCs w:val="20"/>
        </w:rPr>
      </w:pPr>
    </w:p>
    <w:p>
      <w:pPr>
        <w:rPr>
          <w:rFonts w:ascii="Arial" w:hAnsi="Arial" w:eastAsia="Arial" w:cs="Arial"/>
          <w:sz w:val="20"/>
          <w:szCs w:val="20"/>
        </w:rPr>
      </w:pPr>
    </w:p>
    <w:tbl>
      <w:tblPr>
        <w:tblStyle w:val="19"/>
        <w:tblpPr w:leftFromText="180" w:rightFromText="180" w:vertAnchor="text" w:horzAnchor="margin" w:tblpY="-14"/>
        <w:tblW w:w="0" w:type="auto"/>
        <w:tblInd w:w="0" w:type="dxa"/>
        <w:tblLayout w:type="fixed"/>
        <w:tblCellMar>
          <w:top w:w="0" w:type="dxa"/>
          <w:left w:w="0" w:type="dxa"/>
          <w:bottom w:w="0" w:type="dxa"/>
          <w:right w:w="0" w:type="dxa"/>
        </w:tblCellMar>
      </w:tblPr>
      <w:tblGrid>
        <w:gridCol w:w="3285"/>
        <w:gridCol w:w="3286"/>
        <w:gridCol w:w="3286"/>
      </w:tblGrid>
      <w:tr>
        <w:tblPrEx>
          <w:tblCellMar>
            <w:top w:w="0" w:type="dxa"/>
            <w:left w:w="0" w:type="dxa"/>
            <w:bottom w:w="0" w:type="dxa"/>
            <w:right w:w="0" w:type="dxa"/>
          </w:tblCellMar>
        </w:tblPrEx>
        <w:trPr>
          <w:trHeight w:val="673" w:hRule="exact"/>
        </w:trPr>
        <w:tc>
          <w:tcPr>
            <w:tcW w:w="3285" w:type="dxa"/>
            <w:tcBorders>
              <w:top w:val="single" w:color="000000" w:sz="10" w:space="0"/>
              <w:left w:val="single" w:color="000000" w:sz="4" w:space="0"/>
              <w:bottom w:val="single" w:color="000000" w:sz="4" w:space="0"/>
              <w:right w:val="single" w:color="000000" w:sz="4" w:space="0"/>
            </w:tcBorders>
          </w:tcPr>
          <w:p>
            <w:pPr>
              <w:pStyle w:val="21"/>
              <w:spacing w:before="118"/>
              <w:ind w:left="848"/>
              <w:jc w:val="left"/>
              <w:rPr>
                <w:rFonts w:ascii="Arial" w:hAnsi="Arial" w:eastAsia="Arial" w:cs="Arial"/>
                <w:sz w:val="36"/>
                <w:szCs w:val="36"/>
              </w:rPr>
            </w:pPr>
            <w:r>
              <w:rPr>
                <w:rFonts w:ascii="Arial"/>
                <w:b/>
                <w:sz w:val="36"/>
              </w:rPr>
              <w:t>Members</w:t>
            </w:r>
          </w:p>
        </w:tc>
        <w:tc>
          <w:tcPr>
            <w:tcW w:w="3286" w:type="dxa"/>
            <w:tcBorders>
              <w:top w:val="single" w:color="000000" w:sz="10" w:space="0"/>
              <w:left w:val="single" w:color="000000" w:sz="4" w:space="0"/>
              <w:bottom w:val="single" w:color="000000" w:sz="4" w:space="0"/>
              <w:right w:val="single" w:color="000000" w:sz="4" w:space="0"/>
            </w:tcBorders>
          </w:tcPr>
          <w:p>
            <w:pPr>
              <w:pStyle w:val="21"/>
              <w:spacing w:before="118"/>
              <w:ind w:left="740"/>
              <w:rPr>
                <w:rFonts w:ascii="Arial" w:hAnsi="Arial" w:eastAsia="Arial" w:cs="Arial"/>
                <w:sz w:val="36"/>
                <w:szCs w:val="36"/>
              </w:rPr>
            </w:pPr>
            <w:bookmarkStart w:id="0" w:name="Student_ID"/>
            <w:bookmarkEnd w:id="0"/>
            <w:r>
              <w:rPr>
                <w:rFonts w:ascii="Arial"/>
                <w:b/>
                <w:sz w:val="36"/>
              </w:rPr>
              <w:t>Student</w:t>
            </w:r>
            <w:r>
              <w:rPr>
                <w:rFonts w:ascii="Arial"/>
                <w:b/>
                <w:spacing w:val="-1"/>
                <w:sz w:val="36"/>
              </w:rPr>
              <w:t xml:space="preserve"> </w:t>
            </w:r>
            <w:r>
              <w:rPr>
                <w:rFonts w:ascii="Arial"/>
                <w:b/>
                <w:sz w:val="36"/>
              </w:rPr>
              <w:t>ID</w:t>
            </w:r>
          </w:p>
        </w:tc>
        <w:tc>
          <w:tcPr>
            <w:tcW w:w="3286" w:type="dxa"/>
            <w:tcBorders>
              <w:top w:val="single" w:color="000000" w:sz="10" w:space="0"/>
              <w:left w:val="single" w:color="000000" w:sz="4" w:space="0"/>
              <w:bottom w:val="single" w:color="000000" w:sz="4" w:space="0"/>
              <w:right w:val="single" w:color="000000" w:sz="4" w:space="0"/>
            </w:tcBorders>
          </w:tcPr>
          <w:p>
            <w:pPr>
              <w:pStyle w:val="21"/>
              <w:spacing w:before="118"/>
              <w:ind w:left="810"/>
              <w:rPr>
                <w:rFonts w:ascii="Arial" w:hAnsi="Arial" w:eastAsia="Arial" w:cs="Arial"/>
                <w:sz w:val="36"/>
                <w:szCs w:val="36"/>
              </w:rPr>
            </w:pPr>
            <w:bookmarkStart w:id="1" w:name="Signature"/>
            <w:bookmarkEnd w:id="1"/>
            <w:r>
              <w:rPr>
                <w:rFonts w:ascii="Arial"/>
                <w:b/>
                <w:sz w:val="36"/>
              </w:rPr>
              <w:t>Signature</w:t>
            </w:r>
          </w:p>
        </w:tc>
      </w:tr>
      <w:tr>
        <w:tblPrEx>
          <w:tblCellMar>
            <w:top w:w="0" w:type="dxa"/>
            <w:left w:w="0" w:type="dxa"/>
            <w:bottom w:w="0" w:type="dxa"/>
            <w:right w:w="0" w:type="dxa"/>
          </w:tblCellMar>
        </w:tblPrEx>
        <w:trPr>
          <w:trHeight w:val="664" w:hRule="exact"/>
        </w:trPr>
        <w:tc>
          <w:tcPr>
            <w:tcW w:w="3285" w:type="dxa"/>
            <w:tcBorders>
              <w:top w:val="single" w:color="000000" w:sz="4" w:space="0"/>
              <w:left w:val="single" w:color="000000" w:sz="4" w:space="0"/>
              <w:bottom w:val="single" w:color="000000" w:sz="4" w:space="0"/>
              <w:right w:val="single" w:color="000000" w:sz="4" w:space="0"/>
            </w:tcBorders>
          </w:tcPr>
          <w:p>
            <w:pPr>
              <w:pStyle w:val="21"/>
              <w:spacing w:before="119"/>
              <w:ind w:left="409"/>
              <w:jc w:val="left"/>
              <w:rPr>
                <w:rFonts w:hint="default" w:ascii="Arial" w:hAnsi="Arial" w:eastAsia="Arial" w:cs="Arial"/>
                <w:sz w:val="36"/>
                <w:szCs w:val="36"/>
              </w:rPr>
            </w:pPr>
            <w:bookmarkStart w:id="2" w:name="Zhang_Haipeng"/>
            <w:bookmarkEnd w:id="2"/>
            <w:r>
              <w:rPr>
                <w:rFonts w:ascii="Arial" w:hAnsi="Arial" w:eastAsia="Arial" w:cs="Arial"/>
                <w:sz w:val="36"/>
                <w:szCs w:val="36"/>
              </w:rPr>
              <w:t>Fengyuan Cao</w:t>
            </w:r>
          </w:p>
        </w:tc>
        <w:tc>
          <w:tcPr>
            <w:tcW w:w="3286" w:type="dxa"/>
            <w:tcBorders>
              <w:top w:val="single" w:color="000000" w:sz="4" w:space="0"/>
              <w:left w:val="single" w:color="000000" w:sz="4" w:space="0"/>
              <w:bottom w:val="single" w:color="000000" w:sz="4" w:space="0"/>
              <w:right w:val="single" w:color="000000" w:sz="4" w:space="0"/>
            </w:tcBorders>
          </w:tcPr>
          <w:p>
            <w:pPr>
              <w:pStyle w:val="21"/>
              <w:spacing w:before="119"/>
              <w:ind w:left="738"/>
              <w:rPr>
                <w:rFonts w:hint="default" w:ascii="Arial" w:hAnsi="Arial" w:eastAsia="Arial" w:cs="Arial"/>
                <w:sz w:val="36"/>
                <w:szCs w:val="36"/>
              </w:rPr>
            </w:pPr>
            <w:bookmarkStart w:id="3" w:name="202019065"/>
            <w:bookmarkEnd w:id="3"/>
            <w:r>
              <w:rPr>
                <w:rFonts w:ascii="Arial" w:hAnsi="Arial" w:eastAsia="Arial" w:cs="Arial"/>
                <w:sz w:val="36"/>
                <w:szCs w:val="36"/>
              </w:rPr>
              <w:t>202219005</w:t>
            </w:r>
          </w:p>
        </w:tc>
        <w:tc>
          <w:tcPr>
            <w:tcW w:w="3286" w:type="dxa"/>
            <w:tcBorders>
              <w:top w:val="single" w:color="000000" w:sz="4" w:space="0"/>
              <w:left w:val="single" w:color="000000" w:sz="4" w:space="0"/>
              <w:bottom w:val="single" w:color="000000" w:sz="4" w:space="0"/>
              <w:right w:val="single" w:color="000000" w:sz="4" w:space="0"/>
            </w:tcBorders>
          </w:tcPr>
          <w:p>
            <w:pPr>
              <w:rPr>
                <w:rFonts w:hint="default"/>
              </w:rPr>
            </w:pPr>
          </w:p>
        </w:tc>
      </w:tr>
      <w:tr>
        <w:tblPrEx>
          <w:tblCellMar>
            <w:top w:w="0" w:type="dxa"/>
            <w:left w:w="0" w:type="dxa"/>
            <w:bottom w:w="0" w:type="dxa"/>
            <w:right w:w="0" w:type="dxa"/>
          </w:tblCellMar>
        </w:tblPrEx>
        <w:trPr>
          <w:trHeight w:val="664" w:hRule="exact"/>
        </w:trPr>
        <w:tc>
          <w:tcPr>
            <w:tcW w:w="3285" w:type="dxa"/>
            <w:tcBorders>
              <w:top w:val="single" w:color="000000" w:sz="4" w:space="0"/>
              <w:left w:val="single" w:color="000000" w:sz="4" w:space="0"/>
              <w:bottom w:val="single" w:color="000000" w:sz="4" w:space="0"/>
              <w:right w:val="single" w:color="000000" w:sz="4" w:space="0"/>
            </w:tcBorders>
          </w:tcPr>
          <w:p>
            <w:pPr>
              <w:pStyle w:val="21"/>
              <w:spacing w:before="120"/>
              <w:ind w:left="428"/>
              <w:jc w:val="left"/>
              <w:rPr>
                <w:rFonts w:hint="default" w:ascii="Arial" w:hAnsi="Arial" w:eastAsia="Arial" w:cs="Arial"/>
                <w:sz w:val="36"/>
                <w:szCs w:val="36"/>
              </w:rPr>
            </w:pPr>
            <w:bookmarkStart w:id="4" w:name="Yuan_Maoheng"/>
            <w:bookmarkEnd w:id="4"/>
            <w:r>
              <w:rPr>
                <w:rFonts w:ascii="Arial" w:hAnsi="Arial" w:eastAsia="Arial" w:cs="Arial"/>
                <w:sz w:val="36"/>
                <w:szCs w:val="36"/>
              </w:rPr>
              <w:t>Yueheng Wang</w:t>
            </w:r>
          </w:p>
        </w:tc>
        <w:tc>
          <w:tcPr>
            <w:tcW w:w="3286" w:type="dxa"/>
            <w:tcBorders>
              <w:top w:val="single" w:color="000000" w:sz="4" w:space="0"/>
              <w:left w:val="single" w:color="000000" w:sz="4" w:space="0"/>
              <w:bottom w:val="single" w:color="000000" w:sz="4" w:space="0"/>
              <w:right w:val="single" w:color="000000" w:sz="4" w:space="0"/>
            </w:tcBorders>
          </w:tcPr>
          <w:p>
            <w:pPr>
              <w:pStyle w:val="21"/>
              <w:spacing w:before="120"/>
              <w:ind w:left="738"/>
              <w:rPr>
                <w:rFonts w:hint="default" w:ascii="Arial" w:hAnsi="Arial" w:eastAsia="Arial" w:cs="Arial"/>
                <w:sz w:val="36"/>
                <w:szCs w:val="36"/>
              </w:rPr>
            </w:pPr>
            <w:bookmarkStart w:id="5" w:name="202019079"/>
            <w:bookmarkEnd w:id="5"/>
            <w:r>
              <w:rPr>
                <w:rFonts w:ascii="Arial" w:hAnsi="Arial" w:eastAsia="Arial" w:cs="Arial"/>
                <w:sz w:val="36"/>
                <w:szCs w:val="36"/>
              </w:rPr>
              <w:t>202219044</w:t>
            </w:r>
          </w:p>
        </w:tc>
        <w:tc>
          <w:tcPr>
            <w:tcW w:w="3286" w:type="dxa"/>
            <w:tcBorders>
              <w:top w:val="single" w:color="000000" w:sz="4" w:space="0"/>
              <w:left w:val="single" w:color="000000" w:sz="4" w:space="0"/>
              <w:bottom w:val="single" w:color="000000" w:sz="4" w:space="0"/>
              <w:right w:val="single" w:color="000000" w:sz="4" w:space="0"/>
            </w:tcBorders>
          </w:tcPr>
          <w:p/>
        </w:tc>
      </w:tr>
      <w:tr>
        <w:tblPrEx>
          <w:tblCellMar>
            <w:top w:w="0" w:type="dxa"/>
            <w:left w:w="0" w:type="dxa"/>
            <w:bottom w:w="0" w:type="dxa"/>
            <w:right w:w="0" w:type="dxa"/>
          </w:tblCellMar>
        </w:tblPrEx>
        <w:trPr>
          <w:trHeight w:val="663" w:hRule="exact"/>
        </w:trPr>
        <w:tc>
          <w:tcPr>
            <w:tcW w:w="3285" w:type="dxa"/>
            <w:tcBorders>
              <w:top w:val="single" w:color="000000" w:sz="4" w:space="0"/>
              <w:left w:val="single" w:color="000000" w:sz="4" w:space="0"/>
              <w:bottom w:val="single" w:color="000000" w:sz="4" w:space="0"/>
              <w:right w:val="single" w:color="000000" w:sz="4" w:space="0"/>
            </w:tcBorders>
          </w:tcPr>
          <w:p>
            <w:pPr>
              <w:pStyle w:val="21"/>
              <w:spacing w:before="118"/>
              <w:ind w:left="452"/>
              <w:jc w:val="left"/>
              <w:rPr>
                <w:rFonts w:hint="default" w:ascii="Arial" w:hAnsi="Arial" w:eastAsia="Arial" w:cs="Arial"/>
                <w:sz w:val="36"/>
                <w:szCs w:val="36"/>
              </w:rPr>
            </w:pPr>
            <w:bookmarkStart w:id="6" w:name="Yang_Chengrui"/>
            <w:bookmarkEnd w:id="6"/>
            <w:r>
              <w:rPr>
                <w:rFonts w:ascii="Arial" w:hAnsi="Arial" w:eastAsia="Arial" w:cs="Arial"/>
                <w:sz w:val="28"/>
                <w:szCs w:val="28"/>
              </w:rPr>
              <w:t>Xiaoyuanying Kuang</w:t>
            </w:r>
          </w:p>
        </w:tc>
        <w:tc>
          <w:tcPr>
            <w:tcW w:w="3286" w:type="dxa"/>
            <w:tcBorders>
              <w:top w:val="single" w:color="000000" w:sz="4" w:space="0"/>
              <w:left w:val="single" w:color="000000" w:sz="4" w:space="0"/>
              <w:bottom w:val="single" w:color="000000" w:sz="4" w:space="0"/>
              <w:right w:val="single" w:color="000000" w:sz="4" w:space="0"/>
            </w:tcBorders>
          </w:tcPr>
          <w:p>
            <w:pPr>
              <w:pStyle w:val="21"/>
              <w:spacing w:before="118"/>
              <w:ind w:left="738"/>
              <w:rPr>
                <w:rFonts w:hint="default" w:ascii="Arial" w:hAnsi="Arial" w:eastAsia="Arial" w:cs="Arial"/>
                <w:sz w:val="36"/>
                <w:szCs w:val="36"/>
              </w:rPr>
            </w:pPr>
            <w:bookmarkStart w:id="7" w:name="202019091"/>
            <w:bookmarkEnd w:id="7"/>
            <w:r>
              <w:rPr>
                <w:rFonts w:ascii="Arial" w:hAnsi="Arial" w:eastAsia="Arial" w:cs="Arial"/>
                <w:sz w:val="36"/>
                <w:szCs w:val="36"/>
              </w:rPr>
              <w:t>202219102</w:t>
            </w:r>
          </w:p>
        </w:tc>
        <w:tc>
          <w:tcPr>
            <w:tcW w:w="3286" w:type="dxa"/>
            <w:tcBorders>
              <w:top w:val="single" w:color="000000" w:sz="4" w:space="0"/>
              <w:left w:val="single" w:color="000000" w:sz="4" w:space="0"/>
              <w:bottom w:val="single" w:color="000000" w:sz="4" w:space="0"/>
              <w:right w:val="single" w:color="000000" w:sz="4" w:space="0"/>
            </w:tcBorders>
          </w:tcPr>
          <w:p/>
        </w:tc>
      </w:tr>
      <w:tr>
        <w:tblPrEx>
          <w:tblCellMar>
            <w:top w:w="0" w:type="dxa"/>
            <w:left w:w="0" w:type="dxa"/>
            <w:bottom w:w="0" w:type="dxa"/>
            <w:right w:w="0" w:type="dxa"/>
          </w:tblCellMar>
        </w:tblPrEx>
        <w:trPr>
          <w:trHeight w:val="664" w:hRule="exact"/>
        </w:trPr>
        <w:tc>
          <w:tcPr>
            <w:tcW w:w="3285" w:type="dxa"/>
            <w:tcBorders>
              <w:top w:val="single" w:color="000000" w:sz="4" w:space="0"/>
              <w:left w:val="single" w:color="000000" w:sz="4" w:space="0"/>
              <w:bottom w:val="single" w:color="000000" w:sz="4" w:space="0"/>
              <w:right w:val="single" w:color="000000" w:sz="4" w:space="0"/>
            </w:tcBorders>
          </w:tcPr>
          <w:p>
            <w:pPr>
              <w:pStyle w:val="21"/>
              <w:spacing w:before="120"/>
              <w:ind w:left="978"/>
              <w:jc w:val="left"/>
              <w:rPr>
                <w:rFonts w:hint="default" w:ascii="Arial" w:hAnsi="Arial" w:eastAsia="Arial" w:cs="Arial"/>
                <w:sz w:val="36"/>
                <w:szCs w:val="36"/>
              </w:rPr>
            </w:pPr>
            <w:bookmarkStart w:id="8" w:name="Liang_Di"/>
            <w:bookmarkEnd w:id="8"/>
            <w:r>
              <w:rPr>
                <w:rFonts w:hint="default" w:ascii="Arial" w:hAnsi="Arial" w:eastAsia="Arial" w:cs="Arial"/>
                <w:sz w:val="36"/>
                <w:szCs w:val="36"/>
              </w:rPr>
              <w:t>Jun Qi</w:t>
            </w:r>
          </w:p>
        </w:tc>
        <w:tc>
          <w:tcPr>
            <w:tcW w:w="3286" w:type="dxa"/>
            <w:tcBorders>
              <w:top w:val="single" w:color="000000" w:sz="4" w:space="0"/>
              <w:left w:val="single" w:color="000000" w:sz="4" w:space="0"/>
              <w:bottom w:val="single" w:color="000000" w:sz="4" w:space="0"/>
              <w:right w:val="single" w:color="000000" w:sz="4" w:space="0"/>
            </w:tcBorders>
          </w:tcPr>
          <w:p>
            <w:pPr>
              <w:pStyle w:val="21"/>
              <w:spacing w:before="120"/>
              <w:ind w:left="738"/>
              <w:rPr>
                <w:rFonts w:hint="default" w:ascii="Arial" w:hAnsi="Arial" w:eastAsia="Arial" w:cs="Arial"/>
                <w:sz w:val="36"/>
                <w:szCs w:val="36"/>
              </w:rPr>
            </w:pPr>
            <w:bookmarkStart w:id="9" w:name="202019085"/>
            <w:bookmarkEnd w:id="9"/>
            <w:r>
              <w:rPr>
                <w:rFonts w:ascii="Arial" w:hAnsi="Arial" w:eastAsia="Arial" w:cs="Arial"/>
                <w:sz w:val="36"/>
                <w:szCs w:val="36"/>
              </w:rPr>
              <w:t>202219015</w:t>
            </w:r>
          </w:p>
        </w:tc>
        <w:tc>
          <w:tcPr>
            <w:tcW w:w="3286" w:type="dxa"/>
            <w:tcBorders>
              <w:top w:val="single" w:color="000000" w:sz="4" w:space="0"/>
              <w:left w:val="single" w:color="000000" w:sz="4" w:space="0"/>
              <w:bottom w:val="single" w:color="000000" w:sz="4" w:space="0"/>
              <w:right w:val="single" w:color="000000" w:sz="4" w:space="0"/>
            </w:tcBorders>
          </w:tcPr>
          <w:p/>
        </w:tc>
      </w:tr>
      <w:tr>
        <w:tblPrEx>
          <w:tblCellMar>
            <w:top w:w="0" w:type="dxa"/>
            <w:left w:w="0" w:type="dxa"/>
            <w:bottom w:w="0" w:type="dxa"/>
            <w:right w:w="0" w:type="dxa"/>
          </w:tblCellMar>
        </w:tblPrEx>
        <w:trPr>
          <w:trHeight w:val="664" w:hRule="exact"/>
        </w:trPr>
        <w:tc>
          <w:tcPr>
            <w:tcW w:w="3285" w:type="dxa"/>
            <w:tcBorders>
              <w:top w:val="single" w:color="000000" w:sz="4" w:space="0"/>
              <w:left w:val="single" w:color="000000" w:sz="4" w:space="0"/>
              <w:bottom w:val="single" w:color="000000" w:sz="4" w:space="0"/>
              <w:right w:val="single" w:color="000000" w:sz="4" w:space="0"/>
            </w:tcBorders>
          </w:tcPr>
          <w:p>
            <w:pPr>
              <w:pStyle w:val="21"/>
              <w:spacing w:before="121"/>
              <w:ind w:left="0" w:leftChars="0" w:firstLine="0" w:firstLineChars="0"/>
              <w:jc w:val="left"/>
              <w:rPr>
                <w:rFonts w:hint="default" w:ascii="Arial" w:hAnsi="Arial" w:eastAsia="Arial" w:cs="Arial"/>
                <w:sz w:val="36"/>
                <w:szCs w:val="36"/>
              </w:rPr>
            </w:pPr>
            <w:bookmarkStart w:id="10" w:name="Du_Xinran"/>
            <w:bookmarkEnd w:id="10"/>
            <w:r>
              <w:rPr>
                <w:rFonts w:ascii="Arial" w:hAnsi="Arial" w:eastAsia="Arial" w:cs="Arial"/>
                <w:sz w:val="36"/>
                <w:szCs w:val="36"/>
              </w:rPr>
              <w:t xml:space="preserve">     Shiyao Tang</w:t>
            </w:r>
          </w:p>
        </w:tc>
        <w:tc>
          <w:tcPr>
            <w:tcW w:w="3286" w:type="dxa"/>
            <w:tcBorders>
              <w:top w:val="single" w:color="000000" w:sz="4" w:space="0"/>
              <w:left w:val="single" w:color="000000" w:sz="4" w:space="0"/>
              <w:bottom w:val="single" w:color="000000" w:sz="4" w:space="0"/>
              <w:right w:val="single" w:color="000000" w:sz="4" w:space="0"/>
            </w:tcBorders>
          </w:tcPr>
          <w:p>
            <w:pPr>
              <w:pStyle w:val="21"/>
              <w:spacing w:before="121"/>
              <w:ind w:left="738"/>
              <w:rPr>
                <w:rFonts w:hint="default" w:ascii="Arial" w:hAnsi="Arial" w:eastAsia="Arial" w:cs="Arial"/>
                <w:sz w:val="36"/>
                <w:szCs w:val="36"/>
              </w:rPr>
            </w:pPr>
            <w:bookmarkStart w:id="11" w:name="202019097"/>
            <w:bookmarkEnd w:id="11"/>
            <w:r>
              <w:rPr>
                <w:rFonts w:ascii="Arial" w:hAnsi="Arial" w:eastAsia="Arial" w:cs="Arial"/>
                <w:sz w:val="36"/>
                <w:szCs w:val="36"/>
              </w:rPr>
              <w:t>202219063</w:t>
            </w:r>
          </w:p>
        </w:tc>
        <w:tc>
          <w:tcPr>
            <w:tcW w:w="3286" w:type="dxa"/>
            <w:tcBorders>
              <w:top w:val="single" w:color="000000" w:sz="4" w:space="0"/>
              <w:left w:val="single" w:color="000000" w:sz="4" w:space="0"/>
              <w:bottom w:val="single" w:color="000000" w:sz="4" w:space="0"/>
              <w:right w:val="single" w:color="000000" w:sz="4" w:space="0"/>
            </w:tcBorders>
          </w:tcPr>
          <w:p/>
        </w:tc>
      </w:tr>
    </w:tbl>
    <w:p>
      <w:pPr>
        <w:tabs>
          <w:tab w:val="left" w:pos="750"/>
        </w:tabs>
        <w:jc w:val="center"/>
        <w:rPr>
          <w:sz w:val="40"/>
        </w:rPr>
      </w:pPr>
      <w:bookmarkStart w:id="12" w:name="Members"/>
      <w:bookmarkEnd w:id="12"/>
    </w:p>
    <w:p>
      <w:pPr>
        <w:tabs>
          <w:tab w:val="left" w:pos="750"/>
        </w:tabs>
        <w:jc w:val="center"/>
        <w:rPr>
          <w:rFonts w:ascii="Times New Roman" w:hAnsi="Times New Roman" w:cs="Times New Roman"/>
          <w:b/>
          <w:sz w:val="40"/>
        </w:rPr>
      </w:pPr>
      <w:r>
        <w:rPr>
          <w:rFonts w:ascii="Times New Roman" w:hAnsi="Times New Roman" w:cs="Times New Roman"/>
          <w:b/>
          <w:sz w:val="40"/>
        </w:rPr>
        <w:t>Date: 2023. 9.25</w:t>
      </w:r>
    </w:p>
    <w:p>
      <w:pPr>
        <w:tabs>
          <w:tab w:val="left" w:pos="750"/>
        </w:tabs>
        <w:sectPr>
          <w:headerReference r:id="rId5" w:type="default"/>
          <w:footerReference r:id="rId6" w:type="default"/>
          <w:type w:val="continuous"/>
          <w:pgSz w:w="11910" w:h="16840"/>
          <w:pgMar w:top="940" w:right="900" w:bottom="1180" w:left="920" w:header="746" w:footer="990" w:gutter="0"/>
          <w:pgNumType w:start="1"/>
          <w:cols w:space="720" w:num="1"/>
        </w:sectPr>
      </w:pPr>
      <w:r>
        <w:tab/>
      </w:r>
    </w:p>
    <w:p>
      <w:pPr>
        <w:spacing w:before="4"/>
        <w:jc w:val="center"/>
        <w:rPr>
          <w:rFonts w:ascii="TimesNewRomanPSMT" w:eastAsia="TimesNewRomanPSMT" w:cs="TimesNewRomanPSMT"/>
          <w:sz w:val="48"/>
          <w:szCs w:val="48"/>
        </w:rPr>
      </w:pPr>
      <w:commentRangeStart w:id="0"/>
      <w:r>
        <w:rPr>
          <w:rFonts w:ascii="TimesNewRomanPSMT" w:eastAsia="TimesNewRomanPSMT" w:cs="TimesNewRomanPSMT"/>
          <w:sz w:val="48"/>
          <w:szCs w:val="48"/>
        </w:rPr>
        <w:t>TABLE OF CONTENTS</w:t>
      </w:r>
      <w:commentRangeEnd w:id="0"/>
      <w:r>
        <w:rPr>
          <w:rStyle w:val="18"/>
        </w:rPr>
        <w:commentReference w:id="0"/>
      </w:r>
    </w:p>
    <w:sdt>
      <w:sdtPr>
        <w:rPr>
          <w:rFonts w:ascii="宋体" w:hAnsi="宋体" w:eastAsia="宋体" w:cstheme="minorBidi"/>
          <w:sz w:val="21"/>
          <w:szCs w:val="22"/>
          <w:lang w:val="en-US" w:eastAsia="en-US" w:bidi="ar-SA"/>
        </w:rPr>
        <w:id w:val="836128348"/>
        <w15:color w:val="DBDBDB"/>
        <w:docPartObj>
          <w:docPartGallery w:val="Table of Contents"/>
          <w:docPartUnique/>
        </w:docPartObj>
      </w:sdtPr>
      <w:sdtEndPr>
        <w:rPr>
          <w:rFonts w:ascii="TimesNewRomanPSMT" w:eastAsia="TimesNewRomanPSMT" w:cs="TimesNewRomanPSMT" w:hAnsiTheme="minorHAnsi"/>
          <w:sz w:val="22"/>
          <w:szCs w:val="48"/>
          <w:lang w:val="en-US" w:eastAsia="en-US" w:bidi="ar-SA"/>
        </w:rPr>
      </w:sdtEndPr>
      <w:sdtContent>
        <w:p>
          <w:pPr>
            <w:spacing w:before="0" w:beforeLines="0" w:after="0" w:afterLines="0" w:line="240" w:lineRule="auto"/>
            <w:ind w:left="0" w:leftChars="0" w:right="0" w:rightChars="0" w:firstLine="0" w:firstLineChars="0"/>
            <w:jc w:val="center"/>
          </w:pPr>
        </w:p>
        <w:p>
          <w:pPr>
            <w:pStyle w:val="11"/>
            <w:tabs>
              <w:tab w:val="right" w:leader="dot" w:pos="10170"/>
            </w:tabs>
          </w:pPr>
          <w:r>
            <w:rPr>
              <w:rFonts w:ascii="TimesNewRomanPSMT" w:eastAsia="TimesNewRomanPSMT" w:cs="TimesNewRomanPSMT"/>
              <w:sz w:val="48"/>
              <w:szCs w:val="48"/>
            </w:rPr>
            <w:fldChar w:fldCharType="begin"/>
          </w:r>
          <w:r>
            <w:rPr>
              <w:rFonts w:ascii="TimesNewRomanPSMT" w:eastAsia="TimesNewRomanPSMT" w:cs="TimesNewRomanPSMT"/>
              <w:sz w:val="48"/>
              <w:szCs w:val="48"/>
            </w:rPr>
            <w:instrText xml:space="preserve">TOC \o "1-9" \h \u </w:instrText>
          </w:r>
          <w:r>
            <w:rPr>
              <w:rFonts w:ascii="TimesNewRomanPSMT" w:eastAsia="TimesNewRomanPSMT" w:cs="TimesNewRomanPSMT"/>
              <w:sz w:val="48"/>
              <w:szCs w:val="48"/>
            </w:rPr>
            <w:fldChar w:fldCharType="separate"/>
          </w:r>
          <w:r>
            <w:rPr>
              <w:rFonts w:ascii="TimesNewRomanPSMT" w:eastAsia="TimesNewRomanPSMT" w:cs="TimesNewRomanPSMT"/>
              <w:szCs w:val="48"/>
            </w:rPr>
            <w:fldChar w:fldCharType="begin"/>
          </w:r>
          <w:r>
            <w:rPr>
              <w:rFonts w:ascii="TimesNewRomanPSMT" w:eastAsia="TimesNewRomanPSMT" w:cs="TimesNewRomanPSMT"/>
              <w:szCs w:val="48"/>
            </w:rPr>
            <w:instrText xml:space="preserve"> HYPERLINK \l _Toc1324099914 </w:instrText>
          </w:r>
          <w:r>
            <w:rPr>
              <w:rFonts w:ascii="TimesNewRomanPSMT" w:eastAsia="TimesNewRomanPSMT" w:cs="TimesNewRomanPSMT"/>
              <w:szCs w:val="48"/>
            </w:rPr>
            <w:fldChar w:fldCharType="separate"/>
          </w:r>
          <w:r>
            <w:rPr>
              <w:rFonts w:ascii="Times New Roman" w:hAnsi="Times New Roman" w:cs="Times New Roman"/>
              <w:lang w:eastAsia="zh-CN"/>
            </w:rPr>
            <w:t>1. Introduction</w:t>
          </w:r>
          <w:r>
            <w:tab/>
          </w:r>
          <w:r>
            <w:fldChar w:fldCharType="begin"/>
          </w:r>
          <w:r>
            <w:instrText xml:space="preserve"> PAGEREF _Toc1324099914 \h </w:instrText>
          </w:r>
          <w:r>
            <w:fldChar w:fldCharType="separate"/>
          </w:r>
          <w:r>
            <w:t>4</w:t>
          </w:r>
          <w:r>
            <w:fldChar w:fldCharType="end"/>
          </w:r>
          <w:r>
            <w:rPr>
              <w:rFonts w:ascii="TimesNewRomanPSMT" w:eastAsia="TimesNewRomanPSMT" w:cs="TimesNewRomanPSMT"/>
              <w:szCs w:val="48"/>
            </w:rPr>
            <w:fldChar w:fldCharType="end"/>
          </w:r>
        </w:p>
        <w:p>
          <w:pPr>
            <w:pStyle w:val="13"/>
            <w:tabs>
              <w:tab w:val="right" w:leader="dot" w:pos="10170"/>
            </w:tabs>
          </w:pPr>
          <w:r>
            <w:rPr>
              <w:rFonts w:ascii="TimesNewRomanPSMT" w:eastAsia="TimesNewRomanPSMT" w:cs="TimesNewRomanPSMT"/>
              <w:szCs w:val="48"/>
            </w:rPr>
            <w:fldChar w:fldCharType="begin"/>
          </w:r>
          <w:r>
            <w:rPr>
              <w:rFonts w:ascii="TimesNewRomanPSMT" w:eastAsia="TimesNewRomanPSMT" w:cs="TimesNewRomanPSMT"/>
              <w:szCs w:val="48"/>
            </w:rPr>
            <w:instrText xml:space="preserve"> HYPERLINK \l _Toc1857681275 </w:instrText>
          </w:r>
          <w:r>
            <w:rPr>
              <w:rFonts w:ascii="TimesNewRomanPSMT" w:eastAsia="TimesNewRomanPSMT" w:cs="TimesNewRomanPSMT"/>
              <w:szCs w:val="48"/>
            </w:rPr>
            <w:fldChar w:fldCharType="separate"/>
          </w:r>
          <w:r>
            <w:rPr>
              <w:rFonts w:ascii="Times New Roman" w:hAnsi="Times New Roman" w:cs="Times New Roman"/>
              <w:lang w:eastAsia="zh-CN"/>
            </w:rPr>
            <w:t>1.1 Case Study</w:t>
          </w:r>
          <w:r>
            <w:tab/>
          </w:r>
          <w:r>
            <w:fldChar w:fldCharType="begin"/>
          </w:r>
          <w:r>
            <w:instrText xml:space="preserve"> PAGEREF _Toc1857681275 \h </w:instrText>
          </w:r>
          <w:r>
            <w:fldChar w:fldCharType="separate"/>
          </w:r>
          <w:r>
            <w:t>4</w:t>
          </w:r>
          <w:r>
            <w:fldChar w:fldCharType="end"/>
          </w:r>
          <w:r>
            <w:rPr>
              <w:rFonts w:ascii="TimesNewRomanPSMT" w:eastAsia="TimesNewRomanPSMT" w:cs="TimesNewRomanPSMT"/>
              <w:szCs w:val="48"/>
            </w:rPr>
            <w:fldChar w:fldCharType="end"/>
          </w:r>
        </w:p>
        <w:p>
          <w:pPr>
            <w:pStyle w:val="13"/>
            <w:tabs>
              <w:tab w:val="right" w:leader="dot" w:pos="10170"/>
            </w:tabs>
          </w:pPr>
          <w:r>
            <w:rPr>
              <w:rFonts w:ascii="TimesNewRomanPSMT" w:eastAsia="TimesNewRomanPSMT" w:cs="TimesNewRomanPSMT"/>
              <w:szCs w:val="48"/>
            </w:rPr>
            <w:fldChar w:fldCharType="begin"/>
          </w:r>
          <w:r>
            <w:rPr>
              <w:rFonts w:ascii="TimesNewRomanPSMT" w:eastAsia="TimesNewRomanPSMT" w:cs="TimesNewRomanPSMT"/>
              <w:szCs w:val="48"/>
            </w:rPr>
            <w:instrText xml:space="preserve"> HYPERLINK \l _Toc1584886081 </w:instrText>
          </w:r>
          <w:r>
            <w:rPr>
              <w:rFonts w:ascii="TimesNewRomanPSMT" w:eastAsia="TimesNewRomanPSMT" w:cs="TimesNewRomanPSMT"/>
              <w:szCs w:val="48"/>
            </w:rPr>
            <w:fldChar w:fldCharType="separate"/>
          </w:r>
          <w:r>
            <w:rPr>
              <w:rFonts w:ascii="Times New Roman" w:hAnsi="Times New Roman" w:cs="Times New Roman"/>
              <w:lang w:eastAsia="zh-CN"/>
            </w:rPr>
            <w:t xml:space="preserve">1.2 </w:t>
          </w:r>
          <w:r>
            <w:rPr>
              <w:rFonts w:ascii="Times New Roman" w:hAnsi="Times New Roman" w:cs="Times New Roman" w:eastAsiaTheme="minorEastAsia"/>
              <w:lang w:eastAsia="zh-CN"/>
            </w:rPr>
            <w:t>Assumptions</w:t>
          </w:r>
          <w:r>
            <w:tab/>
          </w:r>
          <w:r>
            <w:fldChar w:fldCharType="begin"/>
          </w:r>
          <w:r>
            <w:instrText xml:space="preserve"> PAGEREF _Toc1584886081 \h </w:instrText>
          </w:r>
          <w:r>
            <w:fldChar w:fldCharType="separate"/>
          </w:r>
          <w:r>
            <w:t>4</w:t>
          </w:r>
          <w:r>
            <w:fldChar w:fldCharType="end"/>
          </w:r>
          <w:r>
            <w:rPr>
              <w:rFonts w:ascii="TimesNewRomanPSMT" w:eastAsia="TimesNewRomanPSMT" w:cs="TimesNewRomanPSMT"/>
              <w:szCs w:val="48"/>
            </w:rPr>
            <w:fldChar w:fldCharType="end"/>
          </w:r>
        </w:p>
        <w:p>
          <w:pPr>
            <w:pStyle w:val="11"/>
            <w:tabs>
              <w:tab w:val="right" w:leader="dot" w:pos="10170"/>
            </w:tabs>
          </w:pPr>
          <w:r>
            <w:rPr>
              <w:rFonts w:ascii="TimesNewRomanPSMT" w:eastAsia="TimesNewRomanPSMT" w:cs="TimesNewRomanPSMT"/>
              <w:szCs w:val="48"/>
            </w:rPr>
            <w:fldChar w:fldCharType="begin"/>
          </w:r>
          <w:r>
            <w:rPr>
              <w:rFonts w:ascii="TimesNewRomanPSMT" w:eastAsia="TimesNewRomanPSMT" w:cs="TimesNewRomanPSMT"/>
              <w:szCs w:val="48"/>
            </w:rPr>
            <w:instrText xml:space="preserve"> HYPERLINK \l _Toc747612408 </w:instrText>
          </w:r>
          <w:r>
            <w:rPr>
              <w:rFonts w:ascii="TimesNewRomanPSMT" w:eastAsia="TimesNewRomanPSMT" w:cs="TimesNewRomanPSMT"/>
              <w:szCs w:val="48"/>
            </w:rPr>
            <w:fldChar w:fldCharType="separate"/>
          </w:r>
          <w:r>
            <w:rPr>
              <w:rFonts w:ascii="Times New Roman" w:hAnsi="Times New Roman" w:cs="Times New Roman"/>
              <w:lang w:eastAsia="zh-CN"/>
            </w:rPr>
            <w:t>2. Elicitation</w:t>
          </w:r>
          <w:r>
            <w:tab/>
          </w:r>
          <w:r>
            <w:fldChar w:fldCharType="begin"/>
          </w:r>
          <w:r>
            <w:instrText xml:space="preserve"> PAGEREF _Toc747612408 \h </w:instrText>
          </w:r>
          <w:r>
            <w:fldChar w:fldCharType="separate"/>
          </w:r>
          <w:r>
            <w:t>4</w:t>
          </w:r>
          <w:r>
            <w:fldChar w:fldCharType="end"/>
          </w:r>
          <w:r>
            <w:rPr>
              <w:rFonts w:ascii="TimesNewRomanPSMT" w:eastAsia="TimesNewRomanPSMT" w:cs="TimesNewRomanPSMT"/>
              <w:szCs w:val="48"/>
            </w:rPr>
            <w:fldChar w:fldCharType="end"/>
          </w:r>
        </w:p>
        <w:p>
          <w:pPr>
            <w:pStyle w:val="13"/>
            <w:tabs>
              <w:tab w:val="right" w:leader="dot" w:pos="10170"/>
            </w:tabs>
          </w:pPr>
          <w:r>
            <w:rPr>
              <w:rFonts w:ascii="TimesNewRomanPSMT" w:eastAsia="TimesNewRomanPSMT" w:cs="TimesNewRomanPSMT"/>
              <w:szCs w:val="48"/>
            </w:rPr>
            <w:fldChar w:fldCharType="begin"/>
          </w:r>
          <w:r>
            <w:rPr>
              <w:rFonts w:ascii="TimesNewRomanPSMT" w:eastAsia="TimesNewRomanPSMT" w:cs="TimesNewRomanPSMT"/>
              <w:szCs w:val="48"/>
            </w:rPr>
            <w:instrText xml:space="preserve"> HYPERLINK \l _Toc980873470 </w:instrText>
          </w:r>
          <w:r>
            <w:rPr>
              <w:rFonts w:ascii="TimesNewRomanPSMT" w:eastAsia="TimesNewRomanPSMT" w:cs="TimesNewRomanPSMT"/>
              <w:szCs w:val="48"/>
            </w:rPr>
            <w:fldChar w:fldCharType="separate"/>
          </w:r>
          <w:r>
            <w:rPr>
              <w:rFonts w:ascii="Times New Roman" w:hAnsi="Times New Roman" w:cs="Times New Roman"/>
              <w:lang w:eastAsia="zh-CN"/>
            </w:rPr>
            <w:t>2.1 Stakeholders</w:t>
          </w:r>
          <w:r>
            <w:tab/>
          </w:r>
          <w:r>
            <w:fldChar w:fldCharType="begin"/>
          </w:r>
          <w:r>
            <w:instrText xml:space="preserve"> PAGEREF _Toc980873470 \h </w:instrText>
          </w:r>
          <w:r>
            <w:fldChar w:fldCharType="separate"/>
          </w:r>
          <w:r>
            <w:t>4</w:t>
          </w:r>
          <w:r>
            <w:fldChar w:fldCharType="end"/>
          </w:r>
          <w:r>
            <w:rPr>
              <w:rFonts w:ascii="TimesNewRomanPSMT" w:eastAsia="TimesNewRomanPSMT" w:cs="TimesNewRomanPSMT"/>
              <w:szCs w:val="48"/>
            </w:rPr>
            <w:fldChar w:fldCharType="end"/>
          </w:r>
        </w:p>
        <w:p>
          <w:pPr>
            <w:pStyle w:val="11"/>
            <w:tabs>
              <w:tab w:val="right" w:leader="dot" w:pos="10170"/>
            </w:tabs>
          </w:pPr>
          <w:r>
            <w:rPr>
              <w:rFonts w:ascii="TimesNewRomanPSMT" w:eastAsia="TimesNewRomanPSMT" w:cs="TimesNewRomanPSMT"/>
              <w:szCs w:val="48"/>
            </w:rPr>
            <w:fldChar w:fldCharType="begin"/>
          </w:r>
          <w:r>
            <w:rPr>
              <w:rFonts w:ascii="TimesNewRomanPSMT" w:eastAsia="TimesNewRomanPSMT" w:cs="TimesNewRomanPSMT"/>
              <w:szCs w:val="48"/>
            </w:rPr>
            <w:instrText xml:space="preserve"> HYPERLINK \l _Toc1366621990 </w:instrText>
          </w:r>
          <w:r>
            <w:rPr>
              <w:rFonts w:ascii="TimesNewRomanPSMT" w:eastAsia="TimesNewRomanPSMT" w:cs="TimesNewRomanPSMT"/>
              <w:szCs w:val="48"/>
            </w:rPr>
            <w:fldChar w:fldCharType="separate"/>
          </w:r>
          <w:r>
            <w:rPr>
              <w:rFonts w:hint="eastAsia" w:ascii="Times New Roman" w:hAnsi="Times New Roman" w:cs="Times New Roman"/>
              <w:lang w:eastAsia="zh-CN"/>
            </w:rPr>
            <w:t>3</w:t>
          </w:r>
          <w:r>
            <w:rPr>
              <w:rFonts w:ascii="Times New Roman" w:hAnsi="Times New Roman" w:cs="Times New Roman"/>
              <w:lang w:eastAsia="zh-CN"/>
            </w:rPr>
            <w:t>. Business Process Model</w:t>
          </w:r>
          <w:r>
            <w:tab/>
          </w:r>
          <w:r>
            <w:fldChar w:fldCharType="begin"/>
          </w:r>
          <w:r>
            <w:instrText xml:space="preserve"> PAGEREF _Toc1366621990 \h </w:instrText>
          </w:r>
          <w:r>
            <w:fldChar w:fldCharType="separate"/>
          </w:r>
          <w:r>
            <w:t>4</w:t>
          </w:r>
          <w:r>
            <w:fldChar w:fldCharType="end"/>
          </w:r>
          <w:r>
            <w:rPr>
              <w:rFonts w:ascii="TimesNewRomanPSMT" w:eastAsia="TimesNewRomanPSMT" w:cs="TimesNewRomanPSMT"/>
              <w:szCs w:val="48"/>
            </w:rPr>
            <w:fldChar w:fldCharType="end"/>
          </w:r>
        </w:p>
        <w:p>
          <w:pPr>
            <w:pStyle w:val="13"/>
            <w:tabs>
              <w:tab w:val="right" w:leader="dot" w:pos="10170"/>
            </w:tabs>
          </w:pPr>
          <w:r>
            <w:rPr>
              <w:rFonts w:ascii="TimesNewRomanPSMT" w:eastAsia="TimesNewRomanPSMT" w:cs="TimesNewRomanPSMT"/>
              <w:szCs w:val="48"/>
            </w:rPr>
            <w:fldChar w:fldCharType="begin"/>
          </w:r>
          <w:r>
            <w:rPr>
              <w:rFonts w:ascii="TimesNewRomanPSMT" w:eastAsia="TimesNewRomanPSMT" w:cs="TimesNewRomanPSMT"/>
              <w:szCs w:val="48"/>
            </w:rPr>
            <w:instrText xml:space="preserve"> HYPERLINK \l _Toc10219013 </w:instrText>
          </w:r>
          <w:r>
            <w:rPr>
              <w:rFonts w:ascii="TimesNewRomanPSMT" w:eastAsia="TimesNewRomanPSMT" w:cs="TimesNewRomanPSMT"/>
              <w:szCs w:val="48"/>
            </w:rPr>
            <w:fldChar w:fldCharType="separate"/>
          </w:r>
          <w:r>
            <w:rPr>
              <w:rFonts w:ascii="Times New Roman" w:hAnsi="Times New Roman" w:cs="Times New Roman"/>
              <w:lang w:eastAsia="zh-CN"/>
            </w:rPr>
            <w:t>3.1 Context Diagram</w:t>
          </w:r>
          <w:r>
            <w:tab/>
          </w:r>
          <w:r>
            <w:fldChar w:fldCharType="begin"/>
          </w:r>
          <w:r>
            <w:instrText xml:space="preserve"> PAGEREF _Toc10219013 \h </w:instrText>
          </w:r>
          <w:r>
            <w:fldChar w:fldCharType="separate"/>
          </w:r>
          <w:r>
            <w:t>4</w:t>
          </w:r>
          <w:r>
            <w:fldChar w:fldCharType="end"/>
          </w:r>
          <w:r>
            <w:rPr>
              <w:rFonts w:ascii="TimesNewRomanPSMT" w:eastAsia="TimesNewRomanPSMT" w:cs="TimesNewRomanPSMT"/>
              <w:szCs w:val="48"/>
            </w:rPr>
            <w:fldChar w:fldCharType="end"/>
          </w:r>
        </w:p>
        <w:p>
          <w:pPr>
            <w:pStyle w:val="13"/>
            <w:tabs>
              <w:tab w:val="right" w:leader="dot" w:pos="10170"/>
            </w:tabs>
          </w:pPr>
          <w:r>
            <w:rPr>
              <w:rFonts w:ascii="TimesNewRomanPSMT" w:eastAsia="TimesNewRomanPSMT" w:cs="TimesNewRomanPSMT"/>
              <w:szCs w:val="48"/>
            </w:rPr>
            <w:fldChar w:fldCharType="begin"/>
          </w:r>
          <w:r>
            <w:rPr>
              <w:rFonts w:ascii="TimesNewRomanPSMT" w:eastAsia="TimesNewRomanPSMT" w:cs="TimesNewRomanPSMT"/>
              <w:szCs w:val="48"/>
            </w:rPr>
            <w:instrText xml:space="preserve"> HYPERLINK \l _Toc1477081538 </w:instrText>
          </w:r>
          <w:r>
            <w:rPr>
              <w:rFonts w:ascii="TimesNewRomanPSMT" w:eastAsia="TimesNewRomanPSMT" w:cs="TimesNewRomanPSMT"/>
              <w:szCs w:val="48"/>
            </w:rPr>
            <w:fldChar w:fldCharType="separate"/>
          </w:r>
          <w:r>
            <w:rPr>
              <w:rFonts w:ascii="Times New Roman" w:hAnsi="Times New Roman" w:cs="Times New Roman"/>
              <w:lang w:eastAsia="zh-CN"/>
            </w:rPr>
            <w:t>3.2 BPMN diagram</w:t>
          </w:r>
          <w:r>
            <w:tab/>
          </w:r>
          <w:r>
            <w:fldChar w:fldCharType="begin"/>
          </w:r>
          <w:r>
            <w:instrText xml:space="preserve"> PAGEREF _Toc1477081538 \h </w:instrText>
          </w:r>
          <w:r>
            <w:fldChar w:fldCharType="separate"/>
          </w:r>
          <w:r>
            <w:t>4</w:t>
          </w:r>
          <w:r>
            <w:fldChar w:fldCharType="end"/>
          </w:r>
          <w:r>
            <w:rPr>
              <w:rFonts w:ascii="TimesNewRomanPSMT" w:eastAsia="TimesNewRomanPSMT" w:cs="TimesNewRomanPSMT"/>
              <w:szCs w:val="48"/>
            </w:rPr>
            <w:fldChar w:fldCharType="end"/>
          </w:r>
        </w:p>
        <w:p>
          <w:pPr>
            <w:pStyle w:val="11"/>
            <w:tabs>
              <w:tab w:val="right" w:leader="dot" w:pos="10170"/>
            </w:tabs>
          </w:pPr>
          <w:r>
            <w:rPr>
              <w:rFonts w:ascii="TimesNewRomanPSMT" w:eastAsia="TimesNewRomanPSMT" w:cs="TimesNewRomanPSMT"/>
              <w:szCs w:val="48"/>
            </w:rPr>
            <w:fldChar w:fldCharType="begin"/>
          </w:r>
          <w:r>
            <w:rPr>
              <w:rFonts w:ascii="TimesNewRomanPSMT" w:eastAsia="TimesNewRomanPSMT" w:cs="TimesNewRomanPSMT"/>
              <w:szCs w:val="48"/>
            </w:rPr>
            <w:instrText xml:space="preserve"> HYPERLINK \l _Toc1399932708 </w:instrText>
          </w:r>
          <w:r>
            <w:rPr>
              <w:rFonts w:ascii="TimesNewRomanPSMT" w:eastAsia="TimesNewRomanPSMT" w:cs="TimesNewRomanPSMT"/>
              <w:szCs w:val="48"/>
            </w:rPr>
            <w:fldChar w:fldCharType="separate"/>
          </w:r>
          <w:r>
            <w:rPr>
              <w:rFonts w:ascii="Times New Roman" w:hAnsi="Times New Roman" w:cs="Times New Roman"/>
              <w:lang w:eastAsia="zh-CN"/>
            </w:rPr>
            <w:t>4</w:t>
          </w:r>
          <w:r>
            <w:rPr>
              <w:rFonts w:hint="eastAsia" w:ascii="Times New Roman" w:hAnsi="Times New Roman" w:cs="Times New Roman" w:eastAsiaTheme="minorEastAsia"/>
              <w:lang w:eastAsia="zh-CN"/>
            </w:rPr>
            <w:t>.</w:t>
          </w:r>
          <w:r>
            <w:rPr>
              <w:rFonts w:ascii="Times New Roman" w:hAnsi="Times New Roman" w:cs="Times New Roman"/>
              <w:lang w:eastAsia="zh-CN"/>
            </w:rPr>
            <w:t xml:space="preserve"> Specification and Documentation</w:t>
          </w:r>
          <w:r>
            <w:tab/>
          </w:r>
          <w:r>
            <w:fldChar w:fldCharType="begin"/>
          </w:r>
          <w:r>
            <w:instrText xml:space="preserve"> PAGEREF _Toc1399932708 \h </w:instrText>
          </w:r>
          <w:r>
            <w:fldChar w:fldCharType="separate"/>
          </w:r>
          <w:r>
            <w:t>4</w:t>
          </w:r>
          <w:r>
            <w:fldChar w:fldCharType="end"/>
          </w:r>
          <w:r>
            <w:rPr>
              <w:rFonts w:ascii="TimesNewRomanPSMT" w:eastAsia="TimesNewRomanPSMT" w:cs="TimesNewRomanPSMT"/>
              <w:szCs w:val="48"/>
            </w:rPr>
            <w:fldChar w:fldCharType="end"/>
          </w:r>
        </w:p>
        <w:p>
          <w:pPr>
            <w:pStyle w:val="13"/>
            <w:tabs>
              <w:tab w:val="right" w:leader="dot" w:pos="10170"/>
            </w:tabs>
          </w:pPr>
          <w:r>
            <w:rPr>
              <w:rFonts w:ascii="TimesNewRomanPSMT" w:eastAsia="TimesNewRomanPSMT" w:cs="TimesNewRomanPSMT"/>
              <w:szCs w:val="48"/>
            </w:rPr>
            <w:fldChar w:fldCharType="begin"/>
          </w:r>
          <w:r>
            <w:rPr>
              <w:rFonts w:ascii="TimesNewRomanPSMT" w:eastAsia="TimesNewRomanPSMT" w:cs="TimesNewRomanPSMT"/>
              <w:szCs w:val="48"/>
            </w:rPr>
            <w:instrText xml:space="preserve"> HYPERLINK \l _Toc45643993 </w:instrText>
          </w:r>
          <w:r>
            <w:rPr>
              <w:rFonts w:ascii="TimesNewRomanPSMT" w:eastAsia="TimesNewRomanPSMT" w:cs="TimesNewRomanPSMT"/>
              <w:szCs w:val="48"/>
            </w:rPr>
            <w:fldChar w:fldCharType="separate"/>
          </w:r>
          <w:r>
            <w:rPr>
              <w:rFonts w:ascii="Times New Roman" w:hAnsi="Times New Roman" w:cs="Times New Roman"/>
              <w:lang w:eastAsia="zh-CN"/>
            </w:rPr>
            <w:t>4.1 Epics and User Stories</w:t>
          </w:r>
          <w:r>
            <w:tab/>
          </w:r>
          <w:r>
            <w:fldChar w:fldCharType="begin"/>
          </w:r>
          <w:r>
            <w:instrText xml:space="preserve"> PAGEREF _Toc45643993 \h </w:instrText>
          </w:r>
          <w:r>
            <w:fldChar w:fldCharType="separate"/>
          </w:r>
          <w:r>
            <w:t>4</w:t>
          </w:r>
          <w:r>
            <w:fldChar w:fldCharType="end"/>
          </w:r>
          <w:r>
            <w:rPr>
              <w:rFonts w:ascii="TimesNewRomanPSMT" w:eastAsia="TimesNewRomanPSMT" w:cs="TimesNewRomanPSMT"/>
              <w:szCs w:val="48"/>
            </w:rPr>
            <w:fldChar w:fldCharType="end"/>
          </w:r>
        </w:p>
        <w:p>
          <w:pPr>
            <w:pStyle w:val="11"/>
            <w:tabs>
              <w:tab w:val="right" w:leader="dot" w:pos="10170"/>
            </w:tabs>
          </w:pPr>
          <w:r>
            <w:rPr>
              <w:rFonts w:ascii="TimesNewRomanPSMT" w:eastAsia="TimesNewRomanPSMT" w:cs="TimesNewRomanPSMT"/>
              <w:szCs w:val="48"/>
            </w:rPr>
            <w:fldChar w:fldCharType="begin"/>
          </w:r>
          <w:r>
            <w:rPr>
              <w:rFonts w:ascii="TimesNewRomanPSMT" w:eastAsia="TimesNewRomanPSMT" w:cs="TimesNewRomanPSMT"/>
              <w:szCs w:val="48"/>
            </w:rPr>
            <w:instrText xml:space="preserve"> HYPERLINK \l _Toc1305963153 </w:instrText>
          </w:r>
          <w:r>
            <w:rPr>
              <w:rFonts w:ascii="TimesNewRomanPSMT" w:eastAsia="TimesNewRomanPSMT" w:cs="TimesNewRomanPSMT"/>
              <w:szCs w:val="48"/>
            </w:rPr>
            <w:fldChar w:fldCharType="separate"/>
          </w:r>
          <w:r>
            <w:rPr>
              <w:rFonts w:ascii="Times New Roman" w:hAnsi="Times New Roman" w:cs="Times New Roman"/>
              <w:lang w:eastAsia="zh-CN"/>
            </w:rPr>
            <w:t>Appendices</w:t>
          </w:r>
          <w:r>
            <w:tab/>
          </w:r>
          <w:r>
            <w:fldChar w:fldCharType="begin"/>
          </w:r>
          <w:r>
            <w:instrText xml:space="preserve"> PAGEREF _Toc1305963153 \h </w:instrText>
          </w:r>
          <w:r>
            <w:fldChar w:fldCharType="separate"/>
          </w:r>
          <w:r>
            <w:t>5</w:t>
          </w:r>
          <w:r>
            <w:fldChar w:fldCharType="end"/>
          </w:r>
          <w:r>
            <w:rPr>
              <w:rFonts w:ascii="TimesNewRomanPSMT" w:eastAsia="TimesNewRomanPSMT" w:cs="TimesNewRomanPSMT"/>
              <w:szCs w:val="48"/>
            </w:rPr>
            <w:fldChar w:fldCharType="end"/>
          </w:r>
        </w:p>
        <w:p>
          <w:pPr>
            <w:pStyle w:val="11"/>
            <w:tabs>
              <w:tab w:val="right" w:leader="dot" w:pos="10170"/>
            </w:tabs>
          </w:pPr>
          <w:r>
            <w:rPr>
              <w:rFonts w:ascii="TimesNewRomanPSMT" w:eastAsia="TimesNewRomanPSMT" w:cs="TimesNewRomanPSMT"/>
              <w:szCs w:val="48"/>
            </w:rPr>
            <w:fldChar w:fldCharType="begin"/>
          </w:r>
          <w:r>
            <w:rPr>
              <w:rFonts w:ascii="TimesNewRomanPSMT" w:eastAsia="TimesNewRomanPSMT" w:cs="TimesNewRomanPSMT"/>
              <w:szCs w:val="48"/>
            </w:rPr>
            <w:instrText xml:space="preserve"> HYPERLINK \l _Toc1612070701 </w:instrText>
          </w:r>
          <w:r>
            <w:rPr>
              <w:rFonts w:ascii="TimesNewRomanPSMT" w:eastAsia="TimesNewRomanPSMT" w:cs="TimesNewRomanPSMT"/>
              <w:szCs w:val="48"/>
            </w:rPr>
            <w:fldChar w:fldCharType="separate"/>
          </w:r>
          <w:r>
            <w:rPr>
              <w:rFonts w:ascii="Times New Roman" w:hAnsi="Times New Roman" w:cs="Times New Roman"/>
              <w:lang w:eastAsia="zh-CN"/>
            </w:rPr>
            <w:t>Contributions Table</w:t>
          </w:r>
          <w:r>
            <w:tab/>
          </w:r>
          <w:r>
            <w:fldChar w:fldCharType="begin"/>
          </w:r>
          <w:r>
            <w:instrText xml:space="preserve"> PAGEREF _Toc1612070701 \h </w:instrText>
          </w:r>
          <w:r>
            <w:fldChar w:fldCharType="separate"/>
          </w:r>
          <w:r>
            <w:t>5</w:t>
          </w:r>
          <w:r>
            <w:fldChar w:fldCharType="end"/>
          </w:r>
          <w:r>
            <w:rPr>
              <w:rFonts w:ascii="TimesNewRomanPSMT" w:eastAsia="TimesNewRomanPSMT" w:cs="TimesNewRomanPSMT"/>
              <w:szCs w:val="48"/>
            </w:rPr>
            <w:fldChar w:fldCharType="end"/>
          </w:r>
        </w:p>
        <w:p>
          <w:pPr>
            <w:spacing w:before="4"/>
            <w:jc w:val="center"/>
            <w:rPr>
              <w:rFonts w:ascii="TimesNewRomanPSMT" w:eastAsia="TimesNewRomanPSMT" w:cs="TimesNewRomanPSMT" w:hAnsiTheme="minorHAnsi"/>
              <w:sz w:val="22"/>
              <w:szCs w:val="48"/>
              <w:lang w:val="en-US" w:eastAsia="en-US" w:bidi="ar-SA"/>
            </w:rPr>
          </w:pPr>
          <w:r>
            <w:rPr>
              <w:rFonts w:ascii="TimesNewRomanPSMT" w:eastAsia="TimesNewRomanPSMT" w:cs="TimesNewRomanPSMT"/>
              <w:szCs w:val="48"/>
            </w:rPr>
            <w:fldChar w:fldCharType="end"/>
          </w:r>
        </w:p>
      </w:sdtContent>
    </w:sdt>
    <w:p>
      <w:pPr>
        <w:spacing w:before="4"/>
        <w:jc w:val="center"/>
        <w:rPr>
          <w:rFonts w:ascii="TimesNewRomanPSMT" w:eastAsia="TimesNewRomanPSMT" w:cs="TimesNewRomanPSMT" w:hAnsiTheme="minorHAnsi"/>
          <w:sz w:val="22"/>
          <w:szCs w:val="48"/>
          <w:lang w:val="en-US" w:eastAsia="en-US" w:bidi="ar-SA"/>
        </w:rPr>
      </w:pPr>
    </w:p>
    <w:p>
      <w:pPr>
        <w:spacing w:before="4"/>
        <w:jc w:val="center"/>
        <w:rPr>
          <w:rFonts w:ascii="TimesNewRomanPSMT" w:eastAsia="TimesNewRomanPSMT" w:cs="TimesNewRomanPSMT"/>
          <w:sz w:val="48"/>
          <w:szCs w:val="48"/>
        </w:rPr>
      </w:pPr>
    </w:p>
    <w:p>
      <w:pPr>
        <w:spacing w:before="4"/>
        <w:jc w:val="center"/>
        <w:rPr>
          <w:rFonts w:ascii="TimesNewRomanPSMT" w:eastAsia="TimesNewRomanPSMT" w:cs="TimesNewRomanPSMT"/>
          <w:sz w:val="48"/>
          <w:szCs w:val="48"/>
        </w:rPr>
      </w:pPr>
    </w:p>
    <w:p>
      <w:pPr>
        <w:spacing w:before="4"/>
        <w:jc w:val="center"/>
        <w:rPr>
          <w:rFonts w:ascii="TimesNewRomanPSMT" w:eastAsia="TimesNewRomanPSMT" w:cs="TimesNewRomanPSMT"/>
          <w:sz w:val="48"/>
          <w:szCs w:val="48"/>
        </w:rPr>
      </w:pPr>
    </w:p>
    <w:p>
      <w:pPr>
        <w:spacing w:before="4"/>
        <w:jc w:val="center"/>
        <w:rPr>
          <w:rFonts w:ascii="TimesNewRomanPSMT" w:eastAsia="TimesNewRomanPSMT" w:cs="TimesNewRomanPSMT"/>
          <w:sz w:val="48"/>
          <w:szCs w:val="48"/>
        </w:rPr>
      </w:pPr>
    </w:p>
    <w:p>
      <w:pPr>
        <w:spacing w:before="4"/>
        <w:jc w:val="center"/>
        <w:rPr>
          <w:rFonts w:ascii="TimesNewRomanPSMT" w:eastAsia="TimesNewRomanPSMT" w:cs="TimesNewRomanPSMT"/>
          <w:sz w:val="48"/>
          <w:szCs w:val="48"/>
        </w:rPr>
      </w:pPr>
    </w:p>
    <w:p>
      <w:pPr>
        <w:spacing w:before="4"/>
        <w:jc w:val="center"/>
        <w:rPr>
          <w:rFonts w:ascii="TimesNewRomanPSMT" w:eastAsia="TimesNewRomanPSMT" w:cs="TimesNewRomanPSMT"/>
          <w:sz w:val="48"/>
          <w:szCs w:val="48"/>
        </w:rPr>
      </w:pPr>
    </w:p>
    <w:p>
      <w:pPr>
        <w:spacing w:before="4"/>
        <w:jc w:val="center"/>
        <w:rPr>
          <w:rFonts w:ascii="Times New Roman" w:hAnsi="Times New Roman" w:eastAsia="Arial" w:cs="Times New Roman"/>
          <w:sz w:val="40"/>
          <w:szCs w:val="28"/>
        </w:rPr>
      </w:pPr>
    </w:p>
    <w:p>
      <w:pPr>
        <w:spacing w:before="4"/>
        <w:jc w:val="center"/>
        <w:rPr>
          <w:rFonts w:ascii="Times New Roman" w:hAnsi="Times New Roman" w:eastAsia="Arial" w:cs="Times New Roman"/>
          <w:sz w:val="40"/>
          <w:szCs w:val="28"/>
        </w:rPr>
      </w:pPr>
    </w:p>
    <w:p>
      <w:pPr>
        <w:spacing w:before="4"/>
        <w:jc w:val="center"/>
        <w:rPr>
          <w:rFonts w:ascii="Times New Roman" w:hAnsi="Times New Roman" w:eastAsia="Arial" w:cs="Times New Roman"/>
          <w:sz w:val="40"/>
          <w:szCs w:val="28"/>
        </w:rPr>
      </w:pPr>
    </w:p>
    <w:p>
      <w:pPr>
        <w:spacing w:before="4"/>
        <w:jc w:val="center"/>
        <w:rPr>
          <w:rFonts w:ascii="Times New Roman" w:hAnsi="Times New Roman" w:eastAsia="Arial" w:cs="Times New Roman"/>
          <w:sz w:val="40"/>
          <w:szCs w:val="28"/>
        </w:rPr>
      </w:pPr>
    </w:p>
    <w:p>
      <w:pPr>
        <w:spacing w:before="4"/>
        <w:jc w:val="center"/>
        <w:rPr>
          <w:rFonts w:ascii="Times New Roman" w:hAnsi="Times New Roman" w:eastAsia="Arial" w:cs="Times New Roman"/>
          <w:sz w:val="40"/>
          <w:szCs w:val="28"/>
        </w:rPr>
      </w:pPr>
    </w:p>
    <w:p>
      <w:pPr>
        <w:spacing w:before="4"/>
        <w:jc w:val="center"/>
        <w:rPr>
          <w:rFonts w:ascii="Times New Roman" w:hAnsi="Times New Roman" w:eastAsia="Arial" w:cs="Times New Roman"/>
          <w:sz w:val="40"/>
          <w:szCs w:val="28"/>
        </w:rPr>
      </w:pPr>
    </w:p>
    <w:p>
      <w:pPr>
        <w:spacing w:before="4"/>
        <w:jc w:val="center"/>
        <w:rPr>
          <w:rFonts w:ascii="Times New Roman" w:hAnsi="Times New Roman" w:eastAsia="Arial" w:cs="Times New Roman"/>
          <w:sz w:val="40"/>
          <w:szCs w:val="28"/>
        </w:rPr>
      </w:pPr>
    </w:p>
    <w:p>
      <w:pPr>
        <w:spacing w:before="4"/>
        <w:jc w:val="center"/>
        <w:rPr>
          <w:rFonts w:ascii="Times New Roman" w:hAnsi="Times New Roman" w:eastAsia="Arial" w:cs="Times New Roman"/>
          <w:sz w:val="40"/>
          <w:szCs w:val="28"/>
        </w:rPr>
      </w:pPr>
    </w:p>
    <w:p>
      <w:pPr>
        <w:spacing w:before="4"/>
        <w:jc w:val="center"/>
        <w:rPr>
          <w:rFonts w:ascii="Times New Roman" w:hAnsi="Times New Roman" w:eastAsia="Arial" w:cs="Times New Roman"/>
          <w:sz w:val="40"/>
          <w:szCs w:val="28"/>
        </w:rPr>
      </w:pPr>
    </w:p>
    <w:p>
      <w:pPr>
        <w:spacing w:before="4"/>
        <w:jc w:val="center"/>
        <w:rPr>
          <w:rFonts w:ascii="Times New Roman" w:hAnsi="Times New Roman" w:eastAsia="Arial" w:cs="Times New Roman"/>
          <w:sz w:val="40"/>
          <w:szCs w:val="28"/>
        </w:rPr>
      </w:pPr>
    </w:p>
    <w:p>
      <w:pPr>
        <w:spacing w:before="4"/>
        <w:jc w:val="center"/>
        <w:rPr>
          <w:rFonts w:ascii="Times New Roman" w:hAnsi="Times New Roman" w:eastAsia="Arial" w:cs="Times New Roman"/>
          <w:sz w:val="40"/>
          <w:szCs w:val="28"/>
        </w:rPr>
      </w:pPr>
    </w:p>
    <w:p>
      <w:pPr>
        <w:spacing w:before="4"/>
        <w:jc w:val="center"/>
        <w:rPr>
          <w:rFonts w:ascii="Times New Roman" w:hAnsi="Times New Roman" w:eastAsia="Arial" w:cs="Times New Roman"/>
          <w:sz w:val="40"/>
          <w:szCs w:val="28"/>
        </w:rPr>
      </w:pPr>
    </w:p>
    <w:p>
      <w:pPr>
        <w:spacing w:before="4"/>
        <w:jc w:val="center"/>
        <w:rPr>
          <w:rFonts w:ascii="Times New Roman" w:hAnsi="Times New Roman" w:eastAsia="Arial" w:cs="Times New Roman"/>
          <w:sz w:val="40"/>
          <w:szCs w:val="28"/>
        </w:rPr>
      </w:pPr>
    </w:p>
    <w:p>
      <w:pPr>
        <w:spacing w:before="4"/>
        <w:jc w:val="center"/>
        <w:rPr>
          <w:rFonts w:ascii="Times New Roman" w:hAnsi="Times New Roman" w:eastAsia="Arial" w:cs="Times New Roman"/>
          <w:sz w:val="40"/>
          <w:szCs w:val="28"/>
        </w:rPr>
      </w:pPr>
    </w:p>
    <w:p>
      <w:pPr>
        <w:pStyle w:val="2"/>
        <w:spacing w:line="360" w:lineRule="auto"/>
        <w:ind w:left="0" w:leftChars="0" w:firstLine="0" w:firstLineChars="0"/>
        <w:rPr>
          <w:rFonts w:ascii="Times New Roman" w:hAnsi="Times New Roman" w:cs="Times New Roman"/>
          <w:sz w:val="44"/>
          <w:lang w:eastAsia="zh-CN"/>
        </w:rPr>
      </w:pPr>
      <w:bookmarkStart w:id="13" w:name="_Toc1324099914"/>
      <w:r>
        <w:rPr>
          <w:rFonts w:ascii="Times New Roman" w:hAnsi="Times New Roman" w:cs="Times New Roman"/>
          <w:sz w:val="44"/>
          <w:lang w:eastAsia="zh-CN"/>
        </w:rPr>
        <w:t>1. Introduction</w:t>
      </w:r>
      <w:bookmarkEnd w:id="13"/>
    </w:p>
    <w:p>
      <w:pPr>
        <w:pStyle w:val="3"/>
        <w:spacing w:line="360" w:lineRule="auto"/>
        <w:ind w:left="0" w:leftChars="0" w:firstLine="0" w:firstLineChars="0"/>
        <w:rPr>
          <w:rFonts w:ascii="Times New Roman" w:hAnsi="Times New Roman" w:cs="Times New Roman"/>
          <w:b w:val="0"/>
          <w:sz w:val="32"/>
          <w:lang w:eastAsia="zh-CN"/>
        </w:rPr>
      </w:pPr>
      <w:bookmarkStart w:id="14" w:name="_Toc1857681275"/>
      <w:r>
        <w:rPr>
          <w:rFonts w:ascii="Times New Roman" w:hAnsi="Times New Roman" w:cs="Times New Roman"/>
          <w:b w:val="0"/>
          <w:sz w:val="32"/>
          <w:lang w:eastAsia="zh-CN"/>
        </w:rPr>
        <w:t>1.1 Case Study</w:t>
      </w:r>
      <w:bookmarkEnd w:id="14"/>
    </w:p>
    <w:p>
      <w:pPr>
        <w:rPr>
          <w:lang w:eastAsia="zh-CN"/>
        </w:rPr>
      </w:pPr>
      <w:r>
        <w:rPr>
          <w:rFonts w:hint="default"/>
          <w:lang w:eastAsia="zh-CN"/>
        </w:rPr>
        <w:t xml:space="preserve">  </w:t>
      </w:r>
      <w:r>
        <w:rPr>
          <w:rFonts w:hint="eastAsia"/>
          <w:lang w:eastAsia="zh-CN"/>
        </w:rPr>
        <w:t>Smart Working. Employees are allowed to self-organise their work activities by combining work at office and work from home. However, they have to record their allocations and the hours planned for remote working have to be approved in advance by the most direct supervisor. The request from the employee has to include enough information to assure that there will be no disruption for colleagues and related tasks. The resources needed for remote working (IT resources especially, such as remote access to services) have to be explicitly listed and updated any time there is a change of circumstances. As the organization of activities may be affected by individual planning, there is a shared calendar within each unit and department (a department is supposed to be composed of different units). The shared calendar automatically synchronises with personal calendars upon users’ request. Additionally, any employee may book a physical room for in person meetings pending availability. Last but not least, employees may add a description of the tasks they are involved in within the hour reporting system.</w:t>
      </w:r>
    </w:p>
    <w:p>
      <w:pPr>
        <w:pStyle w:val="3"/>
        <w:spacing w:line="360" w:lineRule="auto"/>
        <w:ind w:left="0" w:leftChars="0" w:firstLine="0" w:firstLineChars="0"/>
        <w:rPr>
          <w:rFonts w:ascii="Times New Roman" w:hAnsi="Times New Roman" w:cs="Times New Roman" w:eastAsiaTheme="minorEastAsia"/>
          <w:b w:val="0"/>
          <w:sz w:val="32"/>
          <w:lang w:eastAsia="zh-CN"/>
        </w:rPr>
      </w:pPr>
      <w:bookmarkStart w:id="15" w:name="_Toc1584886081"/>
      <w:r>
        <w:rPr>
          <w:rFonts w:ascii="Times New Roman" w:hAnsi="Times New Roman" w:cs="Times New Roman"/>
          <w:b w:val="0"/>
          <w:sz w:val="32"/>
          <w:lang w:eastAsia="zh-CN"/>
        </w:rPr>
        <w:t xml:space="preserve">1.2 </w:t>
      </w:r>
      <w:r>
        <w:rPr>
          <w:rFonts w:ascii="Times New Roman" w:hAnsi="Times New Roman" w:cs="Times New Roman" w:eastAsiaTheme="minorEastAsia"/>
          <w:b w:val="0"/>
          <w:sz w:val="32"/>
          <w:lang w:eastAsia="zh-CN"/>
        </w:rPr>
        <w:t>Assumptions</w:t>
      </w:r>
      <w:bookmarkEnd w:id="15"/>
    </w:p>
    <w:p>
      <w:pPr>
        <w:rPr>
          <w:rFonts w:hint="default"/>
          <w:color w:val="000000"/>
          <w:sz w:val="20"/>
          <w:szCs w:val="20"/>
          <w:lang w:eastAsia="zh-CN"/>
        </w:rPr>
      </w:pPr>
      <w:r>
        <w:rPr>
          <w:rFonts w:ascii="Times New Roman" w:hAnsi="Times New Roman" w:cs="Times New Roman"/>
          <w:b w:val="0"/>
          <w:sz w:val="32"/>
          <w:lang w:eastAsia="zh-CN"/>
        </w:rPr>
        <w:t xml:space="preserve">  </w:t>
      </w:r>
      <w:r>
        <w:rPr>
          <w:rFonts w:hint="default" w:ascii="Calibri" w:hAnsi="Calibri" w:cs="Calibri"/>
          <w:b w:val="0"/>
          <w:sz w:val="22"/>
          <w:szCs w:val="22"/>
          <w:lang w:eastAsia="zh-CN"/>
        </w:rPr>
        <w:t xml:space="preserve">We assume there will be 5 basic systems to have the whole project work as the requirement. The 5 basic system will be: </w:t>
      </w:r>
      <w:r>
        <w:rPr>
          <w:color w:val="000000"/>
          <w:sz w:val="20"/>
          <w:szCs w:val="20"/>
        </w:rPr>
        <w:t xml:space="preserve">Remote working approval process, </w:t>
      </w:r>
      <w:r>
        <w:rPr>
          <w:rFonts w:hint="eastAsia"/>
          <w:color w:val="000000"/>
          <w:sz w:val="20"/>
          <w:szCs w:val="20"/>
        </w:rPr>
        <w:t>Room Booking System</w:t>
      </w:r>
      <w:r>
        <w:rPr>
          <w:rFonts w:hint="default"/>
          <w:color w:val="000000"/>
          <w:sz w:val="20"/>
          <w:szCs w:val="20"/>
        </w:rPr>
        <w:t>, Shared calendar synchronization process, Resource management process, Time reporting system. With the help of the Remote working approval process, the employees will have a much better experience for the request of working at home, this system can satisfied the require for combining work at office and work from home. It will explain what they will do at home and help the supervisor done the supervising. And the Room booking system is build to help the employees have a samll meeting between the developers, which can make their working more simple and they can have a better experience in making the project through a offline communication. For the system of Shared calendar process, no matter the unit or the department can have a brief overview about the induvisual arrangements, so that they can know when to have a big report meeting or make other arrangements for the whole company. The Resource management process is a process that can help the employees to save their working progress to the server of the company which can make them have a easier access to the work they have done and make the whole project more efficient. As for the time reporting system, it's used to supervise the work by the employees. These system can help the company work more efficient and have a better experience, through all complete the smart working system.</w:t>
      </w:r>
    </w:p>
    <w:p>
      <w:pPr>
        <w:pStyle w:val="2"/>
        <w:spacing w:line="360" w:lineRule="auto"/>
        <w:rPr>
          <w:rFonts w:ascii="Times New Roman" w:hAnsi="Times New Roman" w:cs="Times New Roman" w:eastAsiaTheme="minorEastAsia"/>
          <w:sz w:val="40"/>
          <w:lang w:eastAsia="zh-CN"/>
        </w:rPr>
      </w:pPr>
      <w:bookmarkStart w:id="16" w:name="_Toc747612408"/>
      <w:r>
        <w:rPr>
          <w:rFonts w:ascii="Times New Roman" w:hAnsi="Times New Roman" w:cs="Times New Roman"/>
          <w:sz w:val="40"/>
          <w:lang w:eastAsia="zh-CN"/>
        </w:rPr>
        <w:t>2. Elicitation</w:t>
      </w:r>
      <w:bookmarkEnd w:id="16"/>
    </w:p>
    <w:p>
      <w:pPr>
        <w:pStyle w:val="3"/>
        <w:spacing w:line="360" w:lineRule="auto"/>
        <w:rPr>
          <w:rFonts w:ascii="Times New Roman" w:hAnsi="Times New Roman" w:cs="Times New Roman"/>
          <w:b w:val="0"/>
          <w:sz w:val="32"/>
          <w:lang w:eastAsia="zh-CN"/>
        </w:rPr>
      </w:pPr>
      <w:commentRangeStart w:id="1"/>
      <w:bookmarkStart w:id="17" w:name="_Toc980873470"/>
      <w:r>
        <w:rPr>
          <w:rFonts w:ascii="Times New Roman" w:hAnsi="Times New Roman" w:cs="Times New Roman"/>
          <w:b w:val="0"/>
          <w:sz w:val="32"/>
          <w:lang w:eastAsia="zh-CN"/>
        </w:rPr>
        <w:t>2.1 Stakeholders</w:t>
      </w:r>
      <w:commentRangeEnd w:id="1"/>
      <w:r>
        <w:rPr>
          <w:rStyle w:val="18"/>
          <w:rFonts w:asciiTheme="minorHAnsi" w:hAnsiTheme="minorHAnsi" w:eastAsiaTheme="minorEastAsia"/>
          <w:b w:val="0"/>
          <w:bCs w:val="0"/>
        </w:rPr>
        <w:commentReference w:id="1"/>
      </w:r>
      <w:bookmarkEnd w:id="17"/>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68"/>
        <w:gridCol w:w="1179"/>
        <w:gridCol w:w="1314"/>
        <w:gridCol w:w="62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6" w:hRule="atLeast"/>
        </w:trPr>
        <w:tc>
          <w:tcPr>
            <w:tcW w:w="1968" w:type="dxa"/>
            <w:shd w:val="clear" w:color="auto" w:fill="7F7F7F" w:themeFill="background1" w:themeFillShade="80"/>
          </w:tcPr>
          <w:p>
            <w:pPr>
              <w:adjustRightInd w:val="0"/>
              <w:rPr>
                <w:b/>
                <w:bCs/>
                <w:color w:val="FFFFFF" w:themeColor="background1"/>
                <w:sz w:val="16"/>
                <w:szCs w:val="16"/>
                <w14:textFill>
                  <w14:solidFill>
                    <w14:schemeClr w14:val="bg1"/>
                  </w14:solidFill>
                </w14:textFill>
              </w:rPr>
            </w:pPr>
            <w:r>
              <w:rPr>
                <w:b/>
                <w:bCs/>
                <w:color w:val="FFFFFF" w:themeColor="background1"/>
                <w:sz w:val="16"/>
                <w:szCs w:val="16"/>
                <w14:textFill>
                  <w14:solidFill>
                    <w14:schemeClr w14:val="bg1"/>
                  </w14:solidFill>
                </w14:textFill>
              </w:rPr>
              <w:t>Stakeholder</w:t>
            </w:r>
          </w:p>
        </w:tc>
        <w:tc>
          <w:tcPr>
            <w:tcW w:w="1179" w:type="dxa"/>
            <w:shd w:val="clear" w:color="auto" w:fill="7F7F7F" w:themeFill="background1" w:themeFillShade="80"/>
          </w:tcPr>
          <w:p>
            <w:pPr>
              <w:adjustRightInd w:val="0"/>
              <w:rPr>
                <w:color w:val="FFFFFF" w:themeColor="background1"/>
                <w:sz w:val="16"/>
                <w:szCs w:val="16"/>
                <w14:textFill>
                  <w14:solidFill>
                    <w14:schemeClr w14:val="bg1"/>
                  </w14:solidFill>
                </w14:textFill>
              </w:rPr>
            </w:pPr>
            <w:r>
              <w:rPr>
                <w:b/>
                <w:bCs/>
                <w:color w:val="FFFFFF" w:themeColor="background1"/>
                <w:sz w:val="16"/>
                <w:szCs w:val="16"/>
                <w14:textFill>
                  <w14:solidFill>
                    <w14:schemeClr w14:val="bg1"/>
                  </w14:solidFill>
                </w14:textFill>
              </w:rPr>
              <w:t>Level of interest</w:t>
            </w:r>
            <w:r>
              <w:rPr>
                <w:color w:val="FFFFFF" w:themeColor="background1"/>
                <w:sz w:val="16"/>
                <w:szCs w:val="16"/>
                <w14:textFill>
                  <w14:solidFill>
                    <w14:schemeClr w14:val="bg1"/>
                  </w14:solidFill>
                </w14:textFill>
              </w:rPr>
              <w:t xml:space="preserve"> (low/medium/high)</w:t>
            </w:r>
          </w:p>
        </w:tc>
        <w:tc>
          <w:tcPr>
            <w:tcW w:w="1314" w:type="dxa"/>
            <w:shd w:val="clear" w:color="auto" w:fill="7F7F7F" w:themeFill="background1" w:themeFillShade="80"/>
          </w:tcPr>
          <w:p>
            <w:pPr>
              <w:adjustRightInd w:val="0"/>
              <w:rPr>
                <w:b/>
                <w:bCs/>
                <w:color w:val="FFFFFF" w:themeColor="background1"/>
                <w:sz w:val="16"/>
                <w:szCs w:val="16"/>
                <w14:textFill>
                  <w14:solidFill>
                    <w14:schemeClr w14:val="bg1"/>
                  </w14:solidFill>
                </w14:textFill>
              </w:rPr>
            </w:pPr>
            <w:r>
              <w:rPr>
                <w:b/>
                <w:bCs/>
                <w:color w:val="FFFFFF" w:themeColor="background1"/>
                <w:sz w:val="16"/>
                <w:szCs w:val="16"/>
                <w14:textFill>
                  <w14:solidFill>
                    <w14:schemeClr w14:val="bg1"/>
                  </w14:solidFill>
                </w14:textFill>
              </w:rPr>
              <w:t>Level of influence</w:t>
            </w:r>
          </w:p>
          <w:p>
            <w:pPr>
              <w:adjustRightInd w:val="0"/>
              <w:rPr>
                <w:color w:val="FFFFFF" w:themeColor="background1"/>
                <w:sz w:val="20"/>
                <w:szCs w:val="20"/>
                <w14:textFill>
                  <w14:solidFill>
                    <w14:schemeClr w14:val="bg1"/>
                  </w14:solidFill>
                </w14:textFill>
              </w:rPr>
            </w:pPr>
            <w:r>
              <w:rPr>
                <w:color w:val="FFFFFF" w:themeColor="background1"/>
                <w:sz w:val="16"/>
                <w:szCs w:val="16"/>
                <w14:textFill>
                  <w14:solidFill>
                    <w14:schemeClr w14:val="bg1"/>
                  </w14:solidFill>
                </w14:textFill>
              </w:rPr>
              <w:t>(low/medium/high)</w:t>
            </w:r>
          </w:p>
        </w:tc>
        <w:tc>
          <w:tcPr>
            <w:tcW w:w="6208" w:type="dxa"/>
            <w:shd w:val="clear" w:color="auto" w:fill="7F7F7F" w:themeFill="background1" w:themeFillShade="80"/>
          </w:tcPr>
          <w:p>
            <w:pPr>
              <w:adjustRightInd w:val="0"/>
              <w:rPr>
                <w:color w:val="FFFFFF" w:themeColor="background1"/>
                <w:sz w:val="16"/>
                <w:szCs w:val="16"/>
                <w14:textFill>
                  <w14:solidFill>
                    <w14:schemeClr w14:val="bg1"/>
                  </w14:solidFill>
                </w14:textFill>
              </w:rPr>
            </w:pPr>
            <w:r>
              <w:rPr>
                <w:color w:val="FFFFFF" w:themeColor="background1"/>
                <w:sz w:val="16"/>
                <w:szCs w:val="16"/>
                <w14:textFill>
                  <w14:solidFill>
                    <w14:schemeClr w14:val="bg1"/>
                  </w14:solidFill>
                </w14:textFill>
              </w:rPr>
              <w:t>Provide a simple narrative for the stakeholder, namely a concise summary of the stakeholder role, expectations, needs.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1968" w:type="dxa"/>
          </w:tcPr>
          <w:p>
            <w:pPr>
              <w:adjustRightInd w:val="0"/>
              <w:jc w:val="both"/>
              <w:rPr>
                <w:rFonts w:hint="default"/>
                <w:color w:val="000000" w:themeColor="text1"/>
                <w:sz w:val="20"/>
                <w:szCs w:val="20"/>
                <w14:textFill>
                  <w14:solidFill>
                    <w14:schemeClr w14:val="tx1"/>
                  </w14:solidFill>
                </w14:textFill>
              </w:rPr>
            </w:pPr>
            <w:r>
              <w:rPr>
                <w:rFonts w:hint="default"/>
                <w:color w:val="000000" w:themeColor="text1"/>
                <w:sz w:val="20"/>
                <w:szCs w:val="20"/>
                <w14:textFill>
                  <w14:solidFill>
                    <w14:schemeClr w14:val="tx1"/>
                  </w14:solidFill>
                </w14:textFill>
              </w:rPr>
              <w:t>Direct Supervisor</w:t>
            </w:r>
          </w:p>
        </w:tc>
        <w:tc>
          <w:tcPr>
            <w:tcW w:w="1179" w:type="dxa"/>
          </w:tcPr>
          <w:p>
            <w:pPr>
              <w:adjustRightInd w:val="0"/>
              <w:jc w:val="both"/>
              <w:rPr>
                <w:rFonts w:hint="default"/>
                <w:color w:val="000000" w:themeColor="text1"/>
                <w:sz w:val="20"/>
                <w:szCs w:val="20"/>
                <w14:textFill>
                  <w14:solidFill>
                    <w14:schemeClr w14:val="tx1"/>
                  </w14:solidFill>
                </w14:textFill>
              </w:rPr>
            </w:pPr>
            <w:r>
              <w:rPr>
                <w:color w:val="000000" w:themeColor="text1"/>
                <w:sz w:val="20"/>
                <w:szCs w:val="20"/>
                <w14:textFill>
                  <w14:solidFill>
                    <w14:schemeClr w14:val="tx1"/>
                  </w14:solidFill>
                </w14:textFill>
              </w:rPr>
              <w:t>high</w:t>
            </w:r>
          </w:p>
        </w:tc>
        <w:tc>
          <w:tcPr>
            <w:tcW w:w="1314" w:type="dxa"/>
          </w:tcPr>
          <w:p>
            <w:pPr>
              <w:adjustRightInd w:val="0"/>
              <w:jc w:val="both"/>
              <w:rPr>
                <w:rFonts w:hint="default"/>
                <w:color w:val="000000" w:themeColor="text1"/>
                <w:sz w:val="20"/>
                <w:szCs w:val="20"/>
                <w14:textFill>
                  <w14:solidFill>
                    <w14:schemeClr w14:val="tx1"/>
                  </w14:solidFill>
                </w14:textFill>
              </w:rPr>
            </w:pPr>
            <w:r>
              <w:rPr>
                <w:color w:val="000000" w:themeColor="text1"/>
                <w:sz w:val="20"/>
                <w:szCs w:val="20"/>
                <w14:textFill>
                  <w14:solidFill>
                    <w14:schemeClr w14:val="tx1"/>
                  </w14:solidFill>
                </w14:textFill>
              </w:rPr>
              <w:t>high</w:t>
            </w:r>
          </w:p>
        </w:tc>
        <w:tc>
          <w:tcPr>
            <w:tcW w:w="6208" w:type="dxa"/>
          </w:tcPr>
          <w:p>
            <w:pPr>
              <w:adjustRightInd w:val="0"/>
              <w:jc w:val="both"/>
              <w:rPr>
                <w:rFonts w:hint="default"/>
                <w:color w:val="000000" w:themeColor="text1"/>
                <w:sz w:val="20"/>
                <w:szCs w:val="20"/>
                <w14:textFill>
                  <w14:solidFill>
                    <w14:schemeClr w14:val="tx1"/>
                  </w14:solidFill>
                </w14:textFill>
              </w:rPr>
            </w:pPr>
            <w:r>
              <w:rPr>
                <w:color w:val="000000" w:themeColor="text1"/>
                <w:sz w:val="20"/>
                <w:szCs w:val="20"/>
                <w14:textFill>
                  <w14:solidFill>
                    <w14:schemeClr w14:val="tx1"/>
                  </w14:solidFill>
                </w14:textFill>
              </w:rPr>
              <w:t>The direct supervisor need to take control of all the Employees' plan and make a good balance between all the employees and make the plan table suitable and convincing. The supervisors need to take good care of every employee well and reduce the conflict in resting or other plans. Supervisors need to have the access to changing the approvement of all the employees made, and a communication system to help the employees compromise with each other's plan.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2" w:hRule="atLeast"/>
        </w:trPr>
        <w:tc>
          <w:tcPr>
            <w:tcW w:w="1968" w:type="dxa"/>
          </w:tcPr>
          <w:p>
            <w:pPr>
              <w:adjustRightInd w:val="0"/>
              <w:jc w:val="both"/>
              <w:rPr>
                <w:rFonts w:hint="default"/>
                <w:color w:val="000000" w:themeColor="text1"/>
                <w:sz w:val="20"/>
                <w:szCs w:val="20"/>
                <w14:textFill>
                  <w14:solidFill>
                    <w14:schemeClr w14:val="tx1"/>
                  </w14:solidFill>
                </w14:textFill>
              </w:rPr>
            </w:pPr>
            <w:r>
              <w:rPr>
                <w:color w:val="000000" w:themeColor="text1"/>
                <w:sz w:val="20"/>
                <w:szCs w:val="20"/>
                <w14:textFill>
                  <w14:solidFill>
                    <w14:schemeClr w14:val="tx1"/>
                  </w14:solidFill>
                </w14:textFill>
              </w:rPr>
              <w:t>Employee</w:t>
            </w:r>
          </w:p>
        </w:tc>
        <w:tc>
          <w:tcPr>
            <w:tcW w:w="1179" w:type="dxa"/>
          </w:tcPr>
          <w:p>
            <w:pPr>
              <w:adjustRightInd w:val="0"/>
              <w:jc w:val="both"/>
              <w:rPr>
                <w:rFonts w:hint="default"/>
                <w:color w:val="000000" w:themeColor="text1"/>
                <w:sz w:val="20"/>
                <w:szCs w:val="20"/>
                <w14:textFill>
                  <w14:solidFill>
                    <w14:schemeClr w14:val="tx1"/>
                  </w14:solidFill>
                </w14:textFill>
              </w:rPr>
            </w:pPr>
            <w:r>
              <w:rPr>
                <w:color w:val="000000" w:themeColor="text1"/>
                <w:sz w:val="20"/>
                <w:szCs w:val="20"/>
                <w14:textFill>
                  <w14:solidFill>
                    <w14:schemeClr w14:val="tx1"/>
                  </w14:solidFill>
                </w14:textFill>
              </w:rPr>
              <w:t>high</w:t>
            </w:r>
          </w:p>
        </w:tc>
        <w:tc>
          <w:tcPr>
            <w:tcW w:w="1314" w:type="dxa"/>
          </w:tcPr>
          <w:p>
            <w:pPr>
              <w:adjustRightInd w:val="0"/>
              <w:jc w:val="both"/>
              <w:rPr>
                <w:rFonts w:hint="default"/>
                <w:color w:val="000000" w:themeColor="text1"/>
                <w:sz w:val="20"/>
                <w:szCs w:val="20"/>
                <w14:textFill>
                  <w14:solidFill>
                    <w14:schemeClr w14:val="tx1"/>
                  </w14:solidFill>
                </w14:textFill>
              </w:rPr>
            </w:pPr>
            <w:r>
              <w:rPr>
                <w:rFonts w:hint="default"/>
                <w:color w:val="000000" w:themeColor="text1"/>
                <w:sz w:val="20"/>
                <w:szCs w:val="20"/>
                <w14:textFill>
                  <w14:solidFill>
                    <w14:schemeClr w14:val="tx1"/>
                  </w14:solidFill>
                </w14:textFill>
              </w:rPr>
              <w:t>medium</w:t>
            </w:r>
          </w:p>
        </w:tc>
        <w:tc>
          <w:tcPr>
            <w:tcW w:w="6208" w:type="dxa"/>
          </w:tcPr>
          <w:p>
            <w:pPr>
              <w:adjustRightInd w:val="0"/>
              <w:jc w:val="both"/>
              <w:rPr>
                <w:rFonts w:hint="default"/>
                <w:color w:val="000000" w:themeColor="text1"/>
                <w:sz w:val="20"/>
                <w:szCs w:val="20"/>
                <w14:textFill>
                  <w14:solidFill>
                    <w14:schemeClr w14:val="tx1"/>
                  </w14:solidFill>
                </w14:textFill>
              </w:rPr>
            </w:pPr>
            <w:r>
              <w:rPr>
                <w:color w:val="000000" w:themeColor="text1"/>
                <w:sz w:val="20"/>
                <w:szCs w:val="20"/>
                <w14:textFill>
                  <w14:solidFill>
                    <w14:schemeClr w14:val="tx1"/>
                  </w14:solidFill>
                </w14:textFill>
              </w:rPr>
              <w:t>Employees are the largest group the system who need to record their allocations and submit the timetable for remote working.They need a timely response from the system to ensure that their plan will not influence other mates and related tasks,while adding their task descriptions to the sharing report.Also they need to have an access to book rooms for meeting.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7" w:hRule="atLeast"/>
        </w:trPr>
        <w:tc>
          <w:tcPr>
            <w:tcW w:w="1968" w:type="dxa"/>
          </w:tcPr>
          <w:p>
            <w:pPr>
              <w:adjustRightInd w:val="0"/>
              <w:jc w:val="both"/>
              <w:rPr>
                <w:rFonts w:hint="default"/>
                <w:color w:val="000000" w:themeColor="text1"/>
                <w:sz w:val="20"/>
                <w:szCs w:val="20"/>
                <w14:textFill>
                  <w14:solidFill>
                    <w14:schemeClr w14:val="tx1"/>
                  </w14:solidFill>
                </w14:textFill>
              </w:rPr>
            </w:pPr>
            <w:r>
              <w:rPr>
                <w:color w:val="000000" w:themeColor="text1"/>
                <w:sz w:val="20"/>
                <w:szCs w:val="20"/>
                <w14:textFill>
                  <w14:solidFill>
                    <w14:schemeClr w14:val="tx1"/>
                  </w14:solidFill>
                </w14:textFill>
              </w:rPr>
              <w:t>Human Resources</w:t>
            </w:r>
          </w:p>
        </w:tc>
        <w:tc>
          <w:tcPr>
            <w:tcW w:w="1179" w:type="dxa"/>
          </w:tcPr>
          <w:p>
            <w:pPr>
              <w:adjustRightInd w:val="0"/>
              <w:jc w:val="both"/>
              <w:rPr>
                <w:rFonts w:hint="default"/>
                <w:color w:val="000000" w:themeColor="text1"/>
                <w:sz w:val="20"/>
                <w:szCs w:val="20"/>
                <w14:textFill>
                  <w14:solidFill>
                    <w14:schemeClr w14:val="tx1"/>
                  </w14:solidFill>
                </w14:textFill>
              </w:rPr>
            </w:pPr>
            <w:r>
              <w:rPr>
                <w:color w:val="000000" w:themeColor="text1"/>
                <w:sz w:val="20"/>
                <w:szCs w:val="20"/>
                <w14:textFill>
                  <w14:solidFill>
                    <w14:schemeClr w14:val="tx1"/>
                  </w14:solidFill>
                </w14:textFill>
              </w:rPr>
              <w:t>medium</w:t>
            </w:r>
          </w:p>
        </w:tc>
        <w:tc>
          <w:tcPr>
            <w:tcW w:w="1314" w:type="dxa"/>
          </w:tcPr>
          <w:p>
            <w:pPr>
              <w:adjustRightInd w:val="0"/>
              <w:jc w:val="both"/>
              <w:rPr>
                <w:rFonts w:hint="default"/>
                <w:color w:val="000000" w:themeColor="text1"/>
                <w:sz w:val="20"/>
                <w:szCs w:val="20"/>
                <w14:textFill>
                  <w14:solidFill>
                    <w14:schemeClr w14:val="tx1"/>
                  </w14:solidFill>
                </w14:textFill>
              </w:rPr>
            </w:pPr>
            <w:r>
              <w:rPr>
                <w:rFonts w:hint="default"/>
                <w:color w:val="000000" w:themeColor="text1"/>
                <w:sz w:val="20"/>
                <w:szCs w:val="20"/>
                <w14:textFill>
                  <w14:solidFill>
                    <w14:schemeClr w14:val="tx1"/>
                  </w14:solidFill>
                </w14:textFill>
              </w:rPr>
              <w:t>high</w:t>
            </w:r>
          </w:p>
        </w:tc>
        <w:tc>
          <w:tcPr>
            <w:tcW w:w="6208" w:type="dxa"/>
          </w:tcPr>
          <w:p>
            <w:pPr>
              <w:adjustRightInd w:val="0"/>
              <w:jc w:val="both"/>
              <w:rPr>
                <w:rFonts w:hint="default"/>
                <w:color w:val="000000" w:themeColor="text1"/>
                <w:sz w:val="20"/>
                <w:szCs w:val="20"/>
                <w14:textFill>
                  <w14:solidFill>
                    <w14:schemeClr w14:val="tx1"/>
                  </w14:solidFill>
                </w14:textFill>
              </w:rPr>
            </w:pPr>
            <w:r>
              <w:rPr>
                <w:color w:val="000000" w:themeColor="text1"/>
                <w:sz w:val="20"/>
                <w:szCs w:val="20"/>
                <w14:textFill>
                  <w14:solidFill>
                    <w14:schemeClr w14:val="tx1"/>
                  </w14:solidFill>
                </w14:textFill>
              </w:rPr>
              <w:t>Human resources need to put information of new and old employees into the system and mark their access authority to make sure the whole system is working as it should. Human Resources have all the information that the employees submitted on this platform, to make sure the authority is correct and always ready to have a change on the system. Human resources need all the information and the final access to the access athority.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6" w:hRule="atLeast"/>
        </w:trPr>
        <w:tc>
          <w:tcPr>
            <w:tcW w:w="1968" w:type="dxa"/>
          </w:tcPr>
          <w:p>
            <w:pPr>
              <w:adjustRightInd w:val="0"/>
              <w:jc w:val="both"/>
              <w:rPr>
                <w:rFonts w:hint="default"/>
                <w:color w:val="000000" w:themeColor="text1"/>
                <w:sz w:val="20"/>
                <w:szCs w:val="20"/>
                <w14:textFill>
                  <w14:solidFill>
                    <w14:schemeClr w14:val="tx1"/>
                  </w14:solidFill>
                </w14:textFill>
              </w:rPr>
            </w:pPr>
            <w:r>
              <w:rPr>
                <w:color w:val="000000" w:themeColor="text1"/>
                <w:sz w:val="20"/>
                <w:szCs w:val="20"/>
                <w14:textFill>
                  <w14:solidFill>
                    <w14:schemeClr w14:val="tx1"/>
                  </w14:solidFill>
                </w14:textFill>
              </w:rPr>
              <w:t>IT Department</w:t>
            </w:r>
          </w:p>
        </w:tc>
        <w:tc>
          <w:tcPr>
            <w:tcW w:w="1179" w:type="dxa"/>
          </w:tcPr>
          <w:p>
            <w:pPr>
              <w:adjustRightInd w:val="0"/>
              <w:jc w:val="both"/>
              <w:rPr>
                <w:rFonts w:hint="default"/>
                <w:color w:val="000000" w:themeColor="text1"/>
                <w:sz w:val="20"/>
                <w:szCs w:val="20"/>
                <w14:textFill>
                  <w14:solidFill>
                    <w14:schemeClr w14:val="tx1"/>
                  </w14:solidFill>
                </w14:textFill>
              </w:rPr>
            </w:pPr>
            <w:r>
              <w:rPr>
                <w:rFonts w:hint="default"/>
                <w:color w:val="000000" w:themeColor="text1"/>
                <w:sz w:val="20"/>
                <w:szCs w:val="20"/>
                <w14:textFill>
                  <w14:solidFill>
                    <w14:schemeClr w14:val="tx1"/>
                  </w14:solidFill>
                </w14:textFill>
              </w:rPr>
              <w:t>low</w:t>
            </w:r>
          </w:p>
        </w:tc>
        <w:tc>
          <w:tcPr>
            <w:tcW w:w="1314" w:type="dxa"/>
          </w:tcPr>
          <w:p>
            <w:pPr>
              <w:adjustRightInd w:val="0"/>
              <w:jc w:val="both"/>
              <w:rPr>
                <w:rFonts w:hint="default"/>
                <w:color w:val="000000" w:themeColor="text1"/>
                <w:sz w:val="20"/>
                <w:szCs w:val="20"/>
                <w14:textFill>
                  <w14:solidFill>
                    <w14:schemeClr w14:val="tx1"/>
                  </w14:solidFill>
                </w14:textFill>
              </w:rPr>
            </w:pPr>
            <w:r>
              <w:rPr>
                <w:color w:val="000000" w:themeColor="text1"/>
                <w:sz w:val="20"/>
                <w:szCs w:val="20"/>
                <w14:textFill>
                  <w14:solidFill>
                    <w14:schemeClr w14:val="tx1"/>
                  </w14:solidFill>
                </w14:textFill>
              </w:rPr>
              <w:t>medium</w:t>
            </w:r>
          </w:p>
        </w:tc>
        <w:tc>
          <w:tcPr>
            <w:tcW w:w="6208" w:type="dxa"/>
          </w:tcPr>
          <w:p>
            <w:pPr>
              <w:adjustRightInd w:val="0"/>
              <w:jc w:val="both"/>
              <w:rPr>
                <w:rFonts w:hint="default"/>
                <w:color w:val="000000" w:themeColor="text1"/>
                <w:sz w:val="20"/>
                <w:szCs w:val="20"/>
                <w14:textFill>
                  <w14:solidFill>
                    <w14:schemeClr w14:val="tx1"/>
                  </w14:solidFill>
                </w14:textFill>
              </w:rPr>
            </w:pPr>
            <w:r>
              <w:rPr>
                <w:rFonts w:hint="default"/>
                <w:color w:val="000000" w:themeColor="text1"/>
                <w:sz w:val="20"/>
                <w:szCs w:val="20"/>
                <w14:textFill>
                  <w14:solidFill>
                    <w14:schemeClr w14:val="tx1"/>
                  </w14:solidFill>
                </w14:textFill>
              </w:rPr>
              <w:t>IT Department is a department that needs to change the working process and update the newest change of the work to the server. They are coders that can keep the system working At the same time, they can finish the the project that the company gave them online or offline then upload them on the server that the company holds. IT are the main user of the maintainance, repairing and the server, they have assignments that need to update or rewrite the logs of the server. They need the access to the server and the authority to change or update new logs.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5" w:hRule="atLeast"/>
        </w:trPr>
        <w:tc>
          <w:tcPr>
            <w:tcW w:w="1968" w:type="dxa"/>
          </w:tcPr>
          <w:p>
            <w:pPr>
              <w:adjustRightInd w:val="0"/>
              <w:jc w:val="both"/>
              <w:rPr>
                <w:rFonts w:hint="default"/>
                <w:color w:val="000000" w:themeColor="text1"/>
                <w:sz w:val="20"/>
                <w:szCs w:val="20"/>
                <w14:textFill>
                  <w14:solidFill>
                    <w14:schemeClr w14:val="tx1"/>
                  </w14:solidFill>
                </w14:textFill>
              </w:rPr>
            </w:pPr>
            <w:r>
              <w:rPr>
                <w:rFonts w:hint="default"/>
                <w:color w:val="000000" w:themeColor="text1"/>
                <w:sz w:val="20"/>
                <w:szCs w:val="20"/>
                <w14:textFill>
                  <w14:solidFill>
                    <w14:schemeClr w14:val="tx1"/>
                  </w14:solidFill>
                </w14:textFill>
              </w:rPr>
              <w:t>Facility Manager</w:t>
            </w:r>
          </w:p>
        </w:tc>
        <w:tc>
          <w:tcPr>
            <w:tcW w:w="1179" w:type="dxa"/>
          </w:tcPr>
          <w:p>
            <w:pPr>
              <w:adjustRightInd w:val="0"/>
              <w:jc w:val="both"/>
              <w:rPr>
                <w:rFonts w:hint="default"/>
                <w:color w:val="000000" w:themeColor="text1"/>
                <w:sz w:val="20"/>
                <w:szCs w:val="20"/>
                <w14:textFill>
                  <w14:solidFill>
                    <w14:schemeClr w14:val="tx1"/>
                  </w14:solidFill>
                </w14:textFill>
              </w:rPr>
            </w:pPr>
            <w:r>
              <w:rPr>
                <w:rFonts w:hint="default"/>
                <w:color w:val="000000" w:themeColor="text1"/>
                <w:sz w:val="20"/>
                <w:szCs w:val="20"/>
                <w14:textFill>
                  <w14:solidFill>
                    <w14:schemeClr w14:val="tx1"/>
                  </w14:solidFill>
                </w14:textFill>
              </w:rPr>
              <w:t>medium</w:t>
            </w:r>
          </w:p>
        </w:tc>
        <w:tc>
          <w:tcPr>
            <w:tcW w:w="1314" w:type="dxa"/>
          </w:tcPr>
          <w:p>
            <w:pPr>
              <w:adjustRightInd w:val="0"/>
              <w:jc w:val="both"/>
              <w:rPr>
                <w:rFonts w:hint="default"/>
                <w:color w:val="000000" w:themeColor="text1"/>
                <w:sz w:val="20"/>
                <w:szCs w:val="20"/>
                <w14:textFill>
                  <w14:solidFill>
                    <w14:schemeClr w14:val="tx1"/>
                  </w14:solidFill>
                </w14:textFill>
              </w:rPr>
            </w:pPr>
            <w:r>
              <w:rPr>
                <w:color w:val="000000" w:themeColor="text1"/>
                <w:sz w:val="20"/>
                <w:szCs w:val="20"/>
                <w14:textFill>
                  <w14:solidFill>
                    <w14:schemeClr w14:val="tx1"/>
                  </w14:solidFill>
                </w14:textFill>
              </w:rPr>
              <w:t>low</w:t>
            </w:r>
          </w:p>
        </w:tc>
        <w:tc>
          <w:tcPr>
            <w:tcW w:w="6208" w:type="dxa"/>
          </w:tcPr>
          <w:p>
            <w:pPr>
              <w:adjustRightInd w:val="0"/>
              <w:jc w:val="both"/>
              <w:rPr>
                <w:rFonts w:hint="default"/>
                <w:color w:val="000000" w:themeColor="text1"/>
                <w:sz w:val="20"/>
                <w:szCs w:val="20"/>
                <w14:textFill>
                  <w14:solidFill>
                    <w14:schemeClr w14:val="tx1"/>
                  </w14:solidFill>
                </w14:textFill>
              </w:rPr>
            </w:pPr>
            <w:r>
              <w:rPr>
                <w:color w:val="000000" w:themeColor="text1"/>
                <w:sz w:val="20"/>
                <w:szCs w:val="20"/>
                <w14:textFill>
                  <w14:solidFill>
                    <w14:schemeClr w14:val="tx1"/>
                  </w14:solidFill>
                </w14:textFill>
              </w:rPr>
              <w:t>Falicity Manager need to update the statement of all the meeting rooms, and make sure the arrangements are correct. They provide all the working space and meeting rooms. They are sure to update the statement at anytime, at the same time , allowing emergent meeting to have priorty from the normal meetings. They need to have the authority to change the statement of the rooms and staff table, to make sure the calendar can work as recorded. And need to have a communication with the original booker to change a time period of reservation or change a room.</w:t>
            </w:r>
          </w:p>
        </w:tc>
      </w:tr>
    </w:tbl>
    <w:p>
      <w:pPr>
        <w:rPr>
          <w:lang w:eastAsia="zh-CN"/>
        </w:rPr>
      </w:pPr>
    </w:p>
    <w:p>
      <w:pPr>
        <w:pStyle w:val="2"/>
        <w:spacing w:line="360" w:lineRule="auto"/>
        <w:rPr>
          <w:rFonts w:ascii="Times New Roman" w:hAnsi="Times New Roman" w:cs="Times New Roman"/>
          <w:sz w:val="44"/>
          <w:lang w:eastAsia="zh-CN"/>
        </w:rPr>
      </w:pPr>
      <w:bookmarkStart w:id="18" w:name="_Toc1366621990"/>
      <w:r>
        <w:rPr>
          <w:rFonts w:hint="eastAsia" w:ascii="Times New Roman" w:hAnsi="Times New Roman" w:cs="Times New Roman"/>
          <w:sz w:val="44"/>
          <w:lang w:eastAsia="zh-CN"/>
        </w:rPr>
        <w:t>3</w:t>
      </w:r>
      <w:r>
        <w:rPr>
          <w:rFonts w:ascii="Times New Roman" w:hAnsi="Times New Roman" w:cs="Times New Roman"/>
          <w:sz w:val="44"/>
          <w:lang w:eastAsia="zh-CN"/>
        </w:rPr>
        <w:t>. Business Process Model</w:t>
      </w:r>
      <w:bookmarkEnd w:id="18"/>
    </w:p>
    <w:p>
      <w:pPr>
        <w:pStyle w:val="3"/>
        <w:spacing w:line="360" w:lineRule="auto"/>
        <w:rPr>
          <w:color w:val="7F7F7F" w:themeColor="background1" w:themeShade="80"/>
          <w:sz w:val="20"/>
          <w:szCs w:val="20"/>
        </w:rPr>
      </w:pPr>
      <w:bookmarkStart w:id="19" w:name="_Toc10219013"/>
      <w:r>
        <w:rPr>
          <w:rFonts w:ascii="Times New Roman" w:hAnsi="Times New Roman" w:cs="Times New Roman"/>
          <w:b w:val="0"/>
          <w:sz w:val="32"/>
          <w:lang w:eastAsia="zh-CN"/>
        </w:rPr>
        <w:t xml:space="preserve">3.1 Context </w:t>
      </w:r>
      <w:commentRangeStart w:id="2"/>
      <w:r>
        <w:rPr>
          <w:rFonts w:ascii="Times New Roman" w:hAnsi="Times New Roman" w:cs="Times New Roman"/>
          <w:b w:val="0"/>
          <w:sz w:val="32"/>
          <w:lang w:eastAsia="zh-CN"/>
        </w:rPr>
        <w:t>Diagram</w:t>
      </w:r>
      <w:commentRangeEnd w:id="2"/>
      <w:r>
        <w:rPr>
          <w:rStyle w:val="18"/>
          <w:rFonts w:asciiTheme="minorHAnsi" w:hAnsiTheme="minorHAnsi" w:eastAsiaTheme="minorEastAsia"/>
          <w:b w:val="0"/>
          <w:bCs w:val="0"/>
        </w:rPr>
        <w:commentReference w:id="2"/>
      </w:r>
      <w:bookmarkEnd w:id="19"/>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3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56" w:type="dxa"/>
          </w:tcPr>
          <w:p>
            <w:pPr>
              <w:spacing w:after="240"/>
              <w:jc w:val="both"/>
              <w:rPr>
                <w:color w:val="7F7F7F" w:themeColor="background1" w:themeShade="80"/>
                <w:sz w:val="20"/>
                <w:szCs w:val="20"/>
              </w:rPr>
            </w:pPr>
            <w:r>
              <w:rPr>
                <w:rFonts w:hint="default"/>
                <w:color w:val="7F7F7F" w:themeColor="background1" w:themeShade="80"/>
                <w:sz w:val="20"/>
                <w:szCs w:val="20"/>
              </w:rPr>
              <w:drawing>
                <wp:inline distT="0" distB="0" distL="114300" distR="114300">
                  <wp:extent cx="6449695" cy="4852670"/>
                  <wp:effectExtent l="0" t="0" r="8255" b="508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11"/>
                          <a:srcRect t="3839" b="5097"/>
                          <a:stretch>
                            <a:fillRect/>
                          </a:stretch>
                        </pic:blipFill>
                        <pic:spPr>
                          <a:xfrm>
                            <a:off x="0" y="0"/>
                            <a:ext cx="6449695" cy="4852670"/>
                          </a:xfrm>
                          <a:prstGeom prst="rect">
                            <a:avLst/>
                          </a:prstGeom>
                        </pic:spPr>
                      </pic:pic>
                    </a:graphicData>
                  </a:graphic>
                </wp:inline>
              </w:drawing>
            </w:r>
          </w:p>
        </w:tc>
      </w:tr>
    </w:tbl>
    <w:p>
      <w:pPr>
        <w:rPr>
          <w:lang w:eastAsia="zh-CN"/>
        </w:rPr>
      </w:pPr>
    </w:p>
    <w:p>
      <w:pPr>
        <w:rPr>
          <w:lang w:eastAsia="zh-CN"/>
        </w:rPr>
      </w:pPr>
    </w:p>
    <w:p>
      <w:pPr>
        <w:pStyle w:val="3"/>
        <w:spacing w:line="360" w:lineRule="auto"/>
        <w:ind w:left="0" w:leftChars="0" w:firstLine="0" w:firstLineChars="0"/>
        <w:rPr>
          <w:rStyle w:val="18"/>
          <w:rFonts w:asciiTheme="minorHAnsi" w:hAnsiTheme="minorHAnsi" w:eastAsiaTheme="minorEastAsia"/>
          <w:b w:val="0"/>
          <w:bCs w:val="0"/>
        </w:rPr>
      </w:pPr>
      <w:bookmarkStart w:id="20" w:name="_Toc1477081538"/>
      <w:r>
        <w:rPr>
          <w:rFonts w:ascii="Times New Roman" w:hAnsi="Times New Roman" w:cs="Times New Roman"/>
          <w:b w:val="0"/>
          <w:sz w:val="32"/>
          <w:lang w:eastAsia="zh-CN"/>
        </w:rPr>
        <w:t>3.2</w:t>
      </w:r>
      <w:commentRangeStart w:id="3"/>
      <w:r>
        <w:rPr>
          <w:rFonts w:ascii="Times New Roman" w:hAnsi="Times New Roman" w:cs="Times New Roman"/>
          <w:b w:val="0"/>
          <w:sz w:val="32"/>
          <w:lang w:eastAsia="zh-CN"/>
        </w:rPr>
        <w:t xml:space="preserve"> BPMN diagram</w:t>
      </w:r>
      <w:commentRangeEnd w:id="3"/>
      <w:r>
        <w:rPr>
          <w:rStyle w:val="18"/>
          <w:rFonts w:asciiTheme="minorHAnsi" w:hAnsiTheme="minorHAnsi" w:eastAsiaTheme="minorEastAsia"/>
          <w:b w:val="0"/>
          <w:bCs w:val="0"/>
        </w:rPr>
        <w:commentReference w:id="3"/>
      </w:r>
      <w:bookmarkEnd w:id="20"/>
    </w:p>
    <w:p>
      <w:pPr>
        <w:keepNext w:val="0"/>
        <w:keepLines w:val="0"/>
        <w:widowControl/>
        <w:numPr>
          <w:ilvl w:val="0"/>
          <w:numId w:val="0"/>
        </w:numPr>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leftChars="0" w:right="0" w:rightChars="0" w:firstLine="0" w:firstLineChars="0"/>
        <w:jc w:val="both"/>
        <w:rPr>
          <w:color w:val="FF0000"/>
          <w:sz w:val="20"/>
          <w:szCs w:val="20"/>
        </w:rPr>
      </w:pPr>
      <w:r>
        <w:rPr>
          <w:color w:val="7F7F7F" w:themeColor="background1" w:themeShade="80"/>
          <w:sz w:val="20"/>
          <w:szCs w:val="20"/>
        </w:rPr>
        <w:t xml:space="preserve">1.Business Process: </w:t>
      </w:r>
      <w:r>
        <w:rPr>
          <w:color w:val="000000"/>
          <w:sz w:val="20"/>
          <w:szCs w:val="20"/>
        </w:rPr>
        <w:t>Remote working approval process</w:t>
      </w:r>
      <w:r>
        <w:rPr>
          <w:color w:val="FF0000"/>
          <w:sz w:val="20"/>
          <w:szCs w:val="20"/>
        </w:rPr>
        <w:t xml:space="preserve">  </w:t>
      </w:r>
    </w:p>
    <w:p>
      <w:pPr>
        <w:jc w:val="both"/>
        <w:rPr>
          <w:rFonts w:hint="default" w:ascii="Calibri" w:hAnsi="Calibri" w:eastAsia="宋体" w:cs="Calibri"/>
          <w:color w:val="000000"/>
          <w:sz w:val="20"/>
          <w:szCs w:val="20"/>
        </w:rPr>
      </w:pPr>
      <w:r>
        <w:rPr>
          <w:color w:val="7F7F7F" w:themeColor="background1" w:themeShade="80"/>
          <w:sz w:val="20"/>
          <w:szCs w:val="20"/>
        </w:rPr>
        <w:t xml:space="preserve">Responsible student: </w:t>
      </w:r>
      <w:r>
        <w:rPr>
          <w:rFonts w:hint="default" w:ascii="Calibri" w:hAnsi="Calibri" w:eastAsia="宋体" w:cs="Calibri"/>
          <w:color w:val="000000"/>
          <w:sz w:val="20"/>
          <w:szCs w:val="20"/>
        </w:rPr>
        <w:t>Xiaoyuanying Kuang</w:t>
      </w:r>
    </w:p>
    <w:p>
      <w:pPr>
        <w:spacing w:after="240"/>
        <w:jc w:val="both"/>
        <w:rPr>
          <w:rFonts w:hint="default"/>
          <w:color w:val="7F7F7F" w:themeColor="background1" w:themeShade="80"/>
          <w:sz w:val="20"/>
          <w:szCs w:val="20"/>
        </w:rPr>
      </w:pPr>
      <w:r>
        <w:rPr>
          <w:color w:val="000000" w:themeColor="text1"/>
          <w:sz w:val="20"/>
          <w:szCs w:val="20"/>
          <w14:textFill>
            <w14:solidFill>
              <w14:schemeClr w14:val="tx1"/>
            </w14:solidFill>
          </w14:textFill>
        </w:rPr>
        <w:t>The remote working approval process provides a window for supervisors to interact with employees. After the employee  submits a request for remote work, which includes details of planned hours and resources needed, the system should timely  transmit it to the supervisor. Direct supervisor reviews the request and approves or rejects it based on the information provided.If approved, the employee’s remote work hour plan and asking resources are recorded and updated in the system.Therefore, the whole staff could have a overall control of task allocation to ensure that they have no conflict with each other.If rejected, the employee is notified and alternative arrangements may be discussed.In this part, he may get the feedback from  the  supervisor to understand modify target.</w:t>
      </w:r>
      <w:bookmarkStart w:id="27" w:name="_GoBack"/>
      <w:bookmarkEnd w:id="27"/>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3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56" w:type="dxa"/>
          </w:tcPr>
          <w:p>
            <w:pPr>
              <w:spacing w:after="240"/>
              <w:jc w:val="both"/>
              <w:rPr>
                <w:color w:val="000000" w:themeColor="text1"/>
                <w:sz w:val="20"/>
                <w:szCs w:val="20"/>
                <w14:textFill>
                  <w14:solidFill>
                    <w14:schemeClr w14:val="tx1"/>
                  </w14:solidFill>
                </w14:textFill>
              </w:rPr>
            </w:pPr>
            <w:r>
              <w:rPr>
                <w:rFonts w:hint="default"/>
                <w:color w:val="000000" w:themeColor="text1"/>
                <w:sz w:val="20"/>
                <w:szCs w:val="20"/>
                <w14:textFill>
                  <w14:solidFill>
                    <w14:schemeClr w14:val="tx1"/>
                  </w14:solidFill>
                </w14:textFill>
              </w:rPr>
              <w:drawing>
                <wp:inline distT="0" distB="0" distL="114300" distR="114300">
                  <wp:extent cx="6457315" cy="4996180"/>
                  <wp:effectExtent l="0" t="0" r="635" b="1397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12"/>
                          <a:stretch>
                            <a:fillRect/>
                          </a:stretch>
                        </pic:blipFill>
                        <pic:spPr>
                          <a:xfrm>
                            <a:off x="0" y="0"/>
                            <a:ext cx="6457315" cy="4996180"/>
                          </a:xfrm>
                          <a:prstGeom prst="rect">
                            <a:avLst/>
                          </a:prstGeom>
                        </pic:spPr>
                      </pic:pic>
                    </a:graphicData>
                  </a:graphic>
                </wp:inline>
              </w:drawing>
            </w:r>
          </w:p>
        </w:tc>
      </w:tr>
    </w:tbl>
    <w:p>
      <w:pPr>
        <w:jc w:val="both"/>
        <w:rPr>
          <w:color w:val="7F7F7F" w:themeColor="background1" w:themeShade="80"/>
          <w:sz w:val="20"/>
          <w:szCs w:val="20"/>
        </w:rPr>
      </w:pPr>
    </w:p>
    <w:p>
      <w:pPr>
        <w:jc w:val="both"/>
        <w:rPr>
          <w:color w:val="7F7F7F" w:themeColor="background1" w:themeShade="80"/>
          <w:sz w:val="20"/>
          <w:szCs w:val="20"/>
        </w:rPr>
      </w:pPr>
    </w:p>
    <w:p>
      <w:pPr>
        <w:jc w:val="both"/>
        <w:rPr>
          <w:color w:val="7F7F7F" w:themeColor="background1" w:themeShade="80"/>
          <w:sz w:val="20"/>
          <w:szCs w:val="20"/>
        </w:rPr>
      </w:pPr>
    </w:p>
    <w:p>
      <w:pPr>
        <w:jc w:val="both"/>
        <w:rPr>
          <w:color w:val="FF0000"/>
          <w:sz w:val="20"/>
          <w:szCs w:val="20"/>
        </w:rPr>
      </w:pPr>
      <w:r>
        <w:rPr>
          <w:color w:val="7F7F7F" w:themeColor="background1" w:themeShade="80"/>
          <w:sz w:val="20"/>
          <w:szCs w:val="20"/>
        </w:rPr>
        <w:t>2.Business Process: Room Booking System</w:t>
      </w:r>
    </w:p>
    <w:p>
      <w:pPr>
        <w:jc w:val="both"/>
        <w:rPr>
          <w:color w:val="7F7F7F" w:themeColor="background1" w:themeShade="80"/>
          <w:sz w:val="20"/>
          <w:szCs w:val="20"/>
        </w:rPr>
      </w:pPr>
      <w:r>
        <w:rPr>
          <w:color w:val="7F7F7F" w:themeColor="background1" w:themeShade="80"/>
          <w:sz w:val="20"/>
          <w:szCs w:val="20"/>
        </w:rPr>
        <w:t>Responsible student: Fengyuan Cao</w:t>
      </w:r>
    </w:p>
    <w:p>
      <w:pPr>
        <w:jc w:val="both"/>
        <w:rPr>
          <w:rFonts w:hint="default" w:ascii="Calibri" w:hAnsi="Calibri" w:eastAsia="宋体" w:cs="Calibri"/>
          <w:color w:val="000000"/>
          <w:sz w:val="20"/>
          <w:szCs w:val="20"/>
        </w:rPr>
      </w:pPr>
      <w:r>
        <w:rPr>
          <w:rFonts w:hint="default" w:ascii="Calibri" w:hAnsi="Calibri" w:eastAsia="宋体" w:cs="Calibri"/>
          <w:color w:val="000000"/>
          <w:sz w:val="20"/>
          <w:szCs w:val="20"/>
        </w:rPr>
        <w:t>The room booking system is set to help the employees to have a better experience in booking rooms for a small meeting or for a small communication between the group members. First , the employee who wants to have a meeting offline submits a request for a meeting, acording the details of the meeting such as the time, the members of the meeting and the topic of the meeting. Then the request is sent to the supervisor, the supervisor needs to have an approvement for the further steps of the meeting. If the request is rejected, then the booking is end, and the employee will not allow to have a meeting, the detail for the rejection will be sent by the supervisor. If the request is approved, then the detail will be sent to the facility manager, and the manager will have a search for the room statement. After searching for the most suitable room, the room will be marked as occupied. There will be a feedback from the facility manager, and the employee can take the meeting as planned, or not to take by their own choice.</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3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0" w:hRule="atLeast"/>
        </w:trPr>
        <w:tc>
          <w:tcPr>
            <w:tcW w:w="10456" w:type="dxa"/>
          </w:tcPr>
          <w:p>
            <w:pPr>
              <w:spacing w:after="240"/>
              <w:jc w:val="both"/>
              <w:rPr>
                <w:rFonts w:hint="default"/>
                <w:color w:val="000000" w:themeColor="text1"/>
                <w:sz w:val="20"/>
                <w:szCs w:val="20"/>
                <w14:textFill>
                  <w14:solidFill>
                    <w14:schemeClr w14:val="tx1"/>
                  </w14:solidFill>
                </w14:textFill>
              </w:rPr>
            </w:pPr>
            <w:r>
              <w:rPr>
                <w:rFonts w:hint="default"/>
                <w:color w:val="000000" w:themeColor="text1"/>
                <w:sz w:val="20"/>
                <w:szCs w:val="20"/>
                <w14:textFill>
                  <w14:solidFill>
                    <w14:schemeClr w14:val="tx1"/>
                  </w14:solidFill>
                </w14:textFill>
              </w:rPr>
              <w:drawing>
                <wp:inline distT="0" distB="0" distL="114300" distR="114300">
                  <wp:extent cx="6455410" cy="5353050"/>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3"/>
                          <a:stretch>
                            <a:fillRect/>
                          </a:stretch>
                        </pic:blipFill>
                        <pic:spPr>
                          <a:xfrm>
                            <a:off x="0" y="0"/>
                            <a:ext cx="6455410" cy="5353050"/>
                          </a:xfrm>
                          <a:prstGeom prst="rect">
                            <a:avLst/>
                          </a:prstGeom>
                        </pic:spPr>
                      </pic:pic>
                    </a:graphicData>
                  </a:graphic>
                </wp:inline>
              </w:drawing>
            </w:r>
          </w:p>
        </w:tc>
      </w:tr>
    </w:tbl>
    <w:p>
      <w:pPr>
        <w:jc w:val="both"/>
        <w:rPr>
          <w:color w:val="7F7F7F" w:themeColor="background1" w:themeShade="80"/>
          <w:sz w:val="20"/>
          <w:szCs w:val="20"/>
        </w:rPr>
      </w:pPr>
    </w:p>
    <w:p>
      <w:pPr>
        <w:jc w:val="both"/>
        <w:rPr>
          <w:color w:val="7F7F7F" w:themeColor="background1" w:themeShade="80"/>
          <w:sz w:val="20"/>
          <w:szCs w:val="20"/>
        </w:rPr>
      </w:pPr>
    </w:p>
    <w:p>
      <w:pPr>
        <w:jc w:val="both"/>
        <w:rPr>
          <w:color w:val="7F7F7F" w:themeColor="background1" w:themeShade="80"/>
          <w:sz w:val="20"/>
          <w:szCs w:val="20"/>
        </w:rPr>
      </w:pPr>
    </w:p>
    <w:p>
      <w:pPr>
        <w:jc w:val="both"/>
        <w:rPr>
          <w:color w:val="7F7F7F" w:themeColor="background1" w:themeShade="80"/>
          <w:sz w:val="20"/>
          <w:szCs w:val="20"/>
        </w:rPr>
      </w:pPr>
    </w:p>
    <w:p>
      <w:pPr>
        <w:jc w:val="both"/>
        <w:rPr>
          <w:color w:val="7F7F7F" w:themeColor="background1" w:themeShade="80"/>
          <w:sz w:val="20"/>
          <w:szCs w:val="20"/>
        </w:rPr>
      </w:pPr>
    </w:p>
    <w:p>
      <w:pPr>
        <w:jc w:val="both"/>
        <w:rPr>
          <w:color w:val="7F7F7F" w:themeColor="background1" w:themeShade="80"/>
          <w:sz w:val="20"/>
          <w:szCs w:val="20"/>
        </w:rPr>
      </w:pPr>
    </w:p>
    <w:p>
      <w:pPr>
        <w:jc w:val="both"/>
        <w:rPr>
          <w:color w:val="7F7F7F" w:themeColor="background1" w:themeShade="80"/>
          <w:sz w:val="20"/>
          <w:szCs w:val="20"/>
        </w:rPr>
      </w:pPr>
    </w:p>
    <w:p>
      <w:pPr>
        <w:jc w:val="both"/>
        <w:rPr>
          <w:color w:val="7F7F7F" w:themeColor="background1" w:themeShade="80"/>
          <w:sz w:val="20"/>
          <w:szCs w:val="20"/>
        </w:rPr>
      </w:pPr>
    </w:p>
    <w:p>
      <w:pPr>
        <w:jc w:val="both"/>
        <w:rPr>
          <w:color w:val="FF0000"/>
          <w:sz w:val="20"/>
          <w:szCs w:val="20"/>
        </w:rPr>
      </w:pPr>
      <w:r>
        <w:rPr>
          <w:color w:val="7F7F7F" w:themeColor="background1" w:themeShade="80"/>
          <w:sz w:val="20"/>
          <w:szCs w:val="20"/>
        </w:rPr>
        <w:t>3.Business Process: Shared calendar synchronization process</w:t>
      </w:r>
      <w:r>
        <w:rPr>
          <w:i/>
          <w:iCs/>
          <w:color w:val="FF0000"/>
          <w:sz w:val="20"/>
          <w:szCs w:val="20"/>
        </w:rPr>
        <w:t xml:space="preserve"> </w:t>
      </w:r>
      <w:r>
        <w:rPr>
          <w:color w:val="FF0000"/>
          <w:sz w:val="20"/>
          <w:szCs w:val="20"/>
        </w:rPr>
        <w:t xml:space="preserve">  </w:t>
      </w:r>
    </w:p>
    <w:p>
      <w:pPr>
        <w:jc w:val="both"/>
        <w:rPr>
          <w:color w:val="7F7F7F" w:themeColor="background1" w:themeShade="80"/>
          <w:sz w:val="20"/>
          <w:szCs w:val="20"/>
        </w:rPr>
      </w:pPr>
      <w:r>
        <w:rPr>
          <w:color w:val="7F7F7F" w:themeColor="background1" w:themeShade="80"/>
          <w:sz w:val="20"/>
          <w:szCs w:val="20"/>
        </w:rPr>
        <w:t>Responsible student: Yueheng Wang</w:t>
      </w:r>
    </w:p>
    <w:p>
      <w:pPr>
        <w:jc w:val="both"/>
        <w:rPr>
          <w:rFonts w:hint="default" w:ascii="Calibri" w:hAnsi="Calibri" w:eastAsia="宋体" w:cs="Calibri"/>
          <w:color w:val="000000"/>
          <w:sz w:val="20"/>
          <w:szCs w:val="20"/>
        </w:rPr>
      </w:pPr>
      <w:r>
        <w:rPr>
          <w:rFonts w:hint="default" w:ascii="Calibri" w:hAnsi="Calibri" w:eastAsia="宋体" w:cs="Calibri"/>
          <w:color w:val="000000"/>
          <w:sz w:val="20"/>
          <w:szCs w:val="20"/>
        </w:rPr>
        <w:t xml:space="preserve">   The shared calendar system is used to help employees unify their personal calendar with the calendar of the department/unit, and facilitate employees to view the task plan activities of the department.</w:t>
      </w:r>
    </w:p>
    <w:p>
      <w:pPr>
        <w:jc w:val="both"/>
        <w:rPr>
          <w:rFonts w:hint="default" w:ascii="Calibri" w:hAnsi="Calibri" w:eastAsia="宋体" w:cs="Calibri"/>
          <w:color w:val="000000"/>
          <w:sz w:val="20"/>
          <w:szCs w:val="20"/>
        </w:rPr>
      </w:pPr>
      <w:r>
        <w:rPr>
          <w:rFonts w:hint="default" w:ascii="Calibri" w:hAnsi="Calibri" w:eastAsia="宋体" w:cs="Calibri"/>
          <w:color w:val="000000"/>
          <w:sz w:val="20"/>
          <w:szCs w:val="20"/>
        </w:rPr>
        <w:t>Departments/units have a common calendar with schedules and activity plans, and when employees request to synchronize their calendars with shared calendars, supervisors handle the request.</w:t>
      </w:r>
    </w:p>
    <w:p>
      <w:pPr>
        <w:jc w:val="both"/>
        <w:rPr>
          <w:rFonts w:hint="default" w:ascii="Calibri" w:hAnsi="Calibri" w:eastAsia="宋体" w:cs="Calibri"/>
          <w:color w:val="000000"/>
          <w:sz w:val="20"/>
          <w:szCs w:val="20"/>
        </w:rPr>
      </w:pPr>
      <w:r>
        <w:rPr>
          <w:rFonts w:hint="default" w:ascii="Calibri" w:hAnsi="Calibri" w:eastAsia="宋体" w:cs="Calibri"/>
          <w:color w:val="000000"/>
          <w:sz w:val="20"/>
          <w:szCs w:val="20"/>
        </w:rPr>
        <w:t>If approved, the system automatically synchronizes the shared calendar to the employee's personal calendar, and the employee can see the department/unit tasks and planned activities;.</w:t>
      </w:r>
    </w:p>
    <w:p>
      <w:pPr>
        <w:jc w:val="both"/>
        <w:rPr>
          <w:rFonts w:hint="default" w:ascii="Calibri" w:hAnsi="Calibri" w:eastAsia="宋体" w:cs="Calibri"/>
          <w:color w:val="000000"/>
          <w:sz w:val="20"/>
          <w:szCs w:val="20"/>
        </w:rPr>
      </w:pPr>
      <w:r>
        <w:rPr>
          <w:rFonts w:hint="default" w:ascii="Calibri" w:hAnsi="Calibri" w:eastAsia="宋体" w:cs="Calibri"/>
          <w:color w:val="000000"/>
          <w:sz w:val="20"/>
          <w:szCs w:val="20"/>
        </w:rPr>
        <w:t>If disapproved, synchronization is not possible.</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3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56" w:type="dxa"/>
          </w:tcPr>
          <w:p>
            <w:pPr>
              <w:spacing w:after="240"/>
              <w:jc w:val="both"/>
              <w:rPr>
                <w:rFonts w:hint="default"/>
                <w:color w:val="000000" w:themeColor="text1"/>
                <w:sz w:val="20"/>
                <w:szCs w:val="20"/>
                <w14:textFill>
                  <w14:solidFill>
                    <w14:schemeClr w14:val="tx1"/>
                  </w14:solidFill>
                </w14:textFill>
              </w:rPr>
            </w:pPr>
            <w:r>
              <w:rPr>
                <w:rFonts w:hint="default"/>
                <w:color w:val="000000" w:themeColor="text1"/>
                <w:sz w:val="20"/>
                <w:szCs w:val="20"/>
                <w14:textFill>
                  <w14:solidFill>
                    <w14:schemeClr w14:val="tx1"/>
                  </w14:solidFill>
                </w14:textFill>
              </w:rPr>
              <w:drawing>
                <wp:inline distT="0" distB="0" distL="114300" distR="114300">
                  <wp:extent cx="6451600" cy="6170295"/>
                  <wp:effectExtent l="0" t="0" r="6350" b="190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14"/>
                          <a:stretch>
                            <a:fillRect/>
                          </a:stretch>
                        </pic:blipFill>
                        <pic:spPr>
                          <a:xfrm>
                            <a:off x="0" y="0"/>
                            <a:ext cx="6451600" cy="6170295"/>
                          </a:xfrm>
                          <a:prstGeom prst="rect">
                            <a:avLst/>
                          </a:prstGeom>
                        </pic:spPr>
                      </pic:pic>
                    </a:graphicData>
                  </a:graphic>
                </wp:inline>
              </w:drawing>
            </w:r>
          </w:p>
        </w:tc>
      </w:tr>
    </w:tbl>
    <w:p>
      <w:pPr>
        <w:rPr>
          <w:lang w:eastAsia="zh-CN"/>
        </w:rPr>
      </w:pPr>
    </w:p>
    <w:p>
      <w:pPr>
        <w:rPr>
          <w:lang w:eastAsia="zh-CN"/>
        </w:rPr>
      </w:pPr>
    </w:p>
    <w:p>
      <w:pPr>
        <w:jc w:val="both"/>
        <w:rPr>
          <w:color w:val="FF0000"/>
          <w:sz w:val="20"/>
          <w:szCs w:val="20"/>
        </w:rPr>
      </w:pPr>
      <w:r>
        <w:rPr>
          <w:color w:val="7F7F7F" w:themeColor="background1" w:themeShade="80"/>
          <w:sz w:val="20"/>
          <w:szCs w:val="20"/>
        </w:rPr>
        <w:t>4.Business Process: Resource management process</w:t>
      </w:r>
      <w:r>
        <w:rPr>
          <w:color w:val="FF0000"/>
          <w:sz w:val="20"/>
          <w:szCs w:val="20"/>
        </w:rPr>
        <w:t xml:space="preserve"> </w:t>
      </w:r>
    </w:p>
    <w:p>
      <w:pPr>
        <w:jc w:val="both"/>
        <w:rPr>
          <w:color w:val="7F7F7F" w:themeColor="background1" w:themeShade="80"/>
          <w:sz w:val="20"/>
          <w:szCs w:val="20"/>
        </w:rPr>
      </w:pPr>
      <w:r>
        <w:rPr>
          <w:color w:val="7F7F7F" w:themeColor="background1" w:themeShade="80"/>
          <w:sz w:val="20"/>
          <w:szCs w:val="20"/>
        </w:rPr>
        <w:t>Responsible student:Jun Qi</w:t>
      </w:r>
    </w:p>
    <w:p>
      <w:pPr>
        <w:jc w:val="both"/>
        <w:rPr>
          <w:rFonts w:hint="default"/>
          <w:color w:val="7F7F7F" w:themeColor="background1" w:themeShade="80"/>
          <w:sz w:val="20"/>
          <w:szCs w:val="20"/>
        </w:rPr>
      </w:pPr>
    </w:p>
    <w:p>
      <w:pPr>
        <w:jc w:val="both"/>
        <w:rPr>
          <w:rFonts w:hint="default"/>
          <w:i/>
          <w:iCs/>
          <w:color w:val="000000"/>
          <w:sz w:val="20"/>
          <w:szCs w:val="20"/>
        </w:rPr>
      </w:pPr>
      <w:r>
        <w:rPr>
          <w:rFonts w:hint="default"/>
          <w:i/>
          <w:iCs/>
          <w:color w:val="000000"/>
          <w:sz w:val="20"/>
          <w:szCs w:val="20"/>
        </w:rPr>
        <w:t xml:space="preserve">   The resource management sysytem is designed to hanndle employee requests of updating remote resources when the change of circumstances happen.</w:t>
      </w:r>
    </w:p>
    <w:p>
      <w:pPr>
        <w:jc w:val="both"/>
        <w:rPr>
          <w:rFonts w:hint="default"/>
          <w:i/>
          <w:iCs/>
          <w:color w:val="000000"/>
          <w:sz w:val="20"/>
          <w:szCs w:val="20"/>
        </w:rPr>
      </w:pPr>
      <w:r>
        <w:rPr>
          <w:rFonts w:hint="default"/>
          <w:i/>
          <w:iCs/>
          <w:color w:val="000000"/>
          <w:sz w:val="20"/>
          <w:szCs w:val="20"/>
        </w:rPr>
        <w:t xml:space="preserve">  At first,the employee send a request to humnan resources to update the resource.The human resources  handle the request in time through the sysytem.</w:t>
      </w:r>
    </w:p>
    <w:p>
      <w:pPr>
        <w:jc w:val="both"/>
        <w:rPr>
          <w:rFonts w:hint="default"/>
          <w:i/>
          <w:iCs/>
          <w:color w:val="000000"/>
          <w:sz w:val="20"/>
          <w:szCs w:val="20"/>
        </w:rPr>
      </w:pPr>
      <w:r>
        <w:rPr>
          <w:rFonts w:hint="default"/>
          <w:i/>
          <w:iCs/>
          <w:color w:val="000000"/>
          <w:sz w:val="20"/>
          <w:szCs w:val="20"/>
        </w:rPr>
        <w:t xml:space="preserve">  If approved，the human resources reallocate the resources and then  IT department update the resource and information on the system.The employees also receive a successful update feedback through the system.</w:t>
      </w:r>
    </w:p>
    <w:p>
      <w:pPr>
        <w:jc w:val="both"/>
        <w:rPr>
          <w:rFonts w:hint="default"/>
          <w:i/>
          <w:iCs/>
          <w:color w:val="000000"/>
          <w:sz w:val="20"/>
          <w:szCs w:val="20"/>
        </w:rPr>
      </w:pPr>
      <w:r>
        <w:rPr>
          <w:rFonts w:hint="default"/>
          <w:i/>
          <w:iCs/>
          <w:color w:val="000000"/>
          <w:sz w:val="20"/>
          <w:szCs w:val="20"/>
        </w:rPr>
        <w:t xml:space="preserve">  If disapproved, the process  terminates.</w:t>
      </w:r>
    </w:p>
    <w:p>
      <w:pPr>
        <w:jc w:val="both"/>
        <w:rPr>
          <w:i/>
          <w:iCs/>
          <w:color w:val="FF0000"/>
          <w:sz w:val="20"/>
          <w:szCs w:val="20"/>
        </w:rPr>
      </w:pPr>
    </w:p>
    <w:p>
      <w:pPr>
        <w:jc w:val="both"/>
        <w:rPr>
          <w:i/>
          <w:iCs/>
          <w:color w:val="FF0000"/>
          <w:sz w:val="20"/>
          <w:szCs w:val="20"/>
        </w:rPr>
      </w:pPr>
    </w:p>
    <w:p>
      <w:pPr>
        <w:jc w:val="both"/>
        <w:rPr>
          <w:i/>
          <w:iCs/>
          <w:color w:val="FF0000"/>
          <w:sz w:val="20"/>
          <w:szCs w:val="20"/>
        </w:rPr>
      </w:pPr>
    </w:p>
    <w:p>
      <w:pPr>
        <w:jc w:val="both"/>
        <w:rPr>
          <w:i/>
          <w:iCs/>
          <w:color w:val="FF0000"/>
          <w:sz w:val="20"/>
          <w:szCs w:val="20"/>
        </w:rPr>
      </w:pPr>
    </w:p>
    <w:p>
      <w:pPr>
        <w:jc w:val="both"/>
        <w:rPr>
          <w:i/>
          <w:iCs/>
          <w:color w:val="FF0000"/>
          <w:sz w:val="20"/>
          <w:szCs w:val="20"/>
        </w:rPr>
      </w:pPr>
    </w:p>
    <w:p>
      <w:pPr>
        <w:jc w:val="both"/>
        <w:rPr>
          <w:i/>
          <w:iCs/>
          <w:color w:val="FF0000"/>
          <w:sz w:val="20"/>
          <w:szCs w:val="20"/>
        </w:rPr>
      </w:pPr>
    </w:p>
    <w:tbl>
      <w:tblPr>
        <w:tblStyle w:val="16"/>
        <w:tblW w:w="1040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01" w:type="dxa"/>
          </w:tcPr>
          <w:p>
            <w:pPr>
              <w:spacing w:after="240"/>
              <w:jc w:val="both"/>
              <w:rPr>
                <w:color w:val="000000" w:themeColor="text1"/>
                <w:sz w:val="20"/>
                <w:szCs w:val="20"/>
                <w14:textFill>
                  <w14:solidFill>
                    <w14:schemeClr w14:val="tx1"/>
                  </w14:solidFill>
                </w14:textFill>
              </w:rPr>
            </w:pPr>
            <w:r>
              <w:rPr>
                <w:rFonts w:hint="default"/>
                <w:color w:val="000000" w:themeColor="text1"/>
                <w:sz w:val="20"/>
                <w:szCs w:val="20"/>
                <w14:textFill>
                  <w14:solidFill>
                    <w14:schemeClr w14:val="tx1"/>
                  </w14:solidFill>
                </w14:textFill>
              </w:rPr>
              <w:drawing>
                <wp:inline distT="0" distB="0" distL="114300" distR="114300">
                  <wp:extent cx="6454775" cy="5348605"/>
                  <wp:effectExtent l="0" t="0" r="3175" b="444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15"/>
                          <a:stretch>
                            <a:fillRect/>
                          </a:stretch>
                        </pic:blipFill>
                        <pic:spPr>
                          <a:xfrm>
                            <a:off x="0" y="0"/>
                            <a:ext cx="6454775" cy="5348605"/>
                          </a:xfrm>
                          <a:prstGeom prst="rect">
                            <a:avLst/>
                          </a:prstGeom>
                        </pic:spPr>
                      </pic:pic>
                    </a:graphicData>
                  </a:graphic>
                </wp:inline>
              </w:drawing>
            </w:r>
          </w:p>
        </w:tc>
      </w:tr>
    </w:tbl>
    <w:p>
      <w:pPr>
        <w:rPr>
          <w:lang w:eastAsia="zh-CN"/>
        </w:rPr>
      </w:pPr>
    </w:p>
    <w:p>
      <w:pPr>
        <w:rPr>
          <w:lang w:eastAsia="zh-CN"/>
        </w:rPr>
      </w:pPr>
    </w:p>
    <w:p>
      <w:pPr>
        <w:jc w:val="both"/>
        <w:rPr>
          <w:color w:val="FF0000"/>
          <w:sz w:val="20"/>
          <w:szCs w:val="20"/>
        </w:rPr>
      </w:pPr>
      <w:r>
        <w:rPr>
          <w:color w:val="7F7F7F" w:themeColor="background1" w:themeShade="80"/>
          <w:sz w:val="20"/>
          <w:szCs w:val="20"/>
        </w:rPr>
        <w:t>5.Business Process: time reporting system</w:t>
      </w:r>
      <w:r>
        <w:rPr>
          <w:color w:val="FF0000"/>
          <w:sz w:val="20"/>
          <w:szCs w:val="20"/>
        </w:rPr>
        <w:t xml:space="preserve"> </w:t>
      </w:r>
    </w:p>
    <w:p>
      <w:pPr>
        <w:jc w:val="both"/>
        <w:rPr>
          <w:color w:val="7F7F7F" w:themeColor="background1" w:themeShade="80"/>
          <w:sz w:val="20"/>
          <w:szCs w:val="20"/>
        </w:rPr>
      </w:pPr>
      <w:r>
        <w:rPr>
          <w:color w:val="7F7F7F" w:themeColor="background1" w:themeShade="80"/>
          <w:sz w:val="20"/>
          <w:szCs w:val="20"/>
        </w:rPr>
        <w:t>Responsible student: shiyao Tang</w:t>
      </w:r>
    </w:p>
    <w:p>
      <w:pPr>
        <w:jc w:val="both"/>
        <w:rPr>
          <w:color w:val="000000"/>
          <w:sz w:val="20"/>
          <w:szCs w:val="20"/>
        </w:rPr>
      </w:pPr>
      <w:r>
        <w:rPr>
          <w:color w:val="000000"/>
          <w:sz w:val="20"/>
          <w:szCs w:val="20"/>
        </w:rPr>
        <w:t>The time reporting system is used to handle the reporting problem of employees in the company.</w:t>
      </w:r>
    </w:p>
    <w:p>
      <w:pPr>
        <w:jc w:val="both"/>
        <w:rPr>
          <w:rFonts w:hint="default"/>
          <w:color w:val="000000"/>
          <w:sz w:val="20"/>
          <w:szCs w:val="20"/>
        </w:rPr>
      </w:pPr>
      <w:r>
        <w:rPr>
          <w:rFonts w:hint="default"/>
          <w:color w:val="000000"/>
          <w:sz w:val="20"/>
          <w:szCs w:val="20"/>
        </w:rPr>
        <w:t>First of all, employees need to send the work and tasks involved in hour to superior in the form of a brieding.</w:t>
      </w:r>
    </w:p>
    <w:p>
      <w:pPr>
        <w:jc w:val="both"/>
        <w:rPr>
          <w:rFonts w:hint="default"/>
          <w:color w:val="000000"/>
          <w:sz w:val="20"/>
          <w:szCs w:val="20"/>
        </w:rPr>
      </w:pPr>
      <w:r>
        <w:rPr>
          <w:rFonts w:hint="default"/>
          <w:color w:val="000000"/>
          <w:sz w:val="20"/>
          <w:szCs w:val="20"/>
        </w:rPr>
        <w:t>The superior is responsible for accepting and sorting out the briefing, putting forward suggestions and feedbacks to the employees, packaging the briefing and sending it to the Human Resources Department .</w:t>
      </w:r>
    </w:p>
    <w:p>
      <w:pPr>
        <w:jc w:val="both"/>
        <w:rPr>
          <w:rFonts w:hint="default"/>
          <w:color w:val="000000"/>
          <w:sz w:val="20"/>
          <w:szCs w:val="20"/>
        </w:rPr>
      </w:pPr>
      <w:r>
        <w:rPr>
          <w:rFonts w:hint="default"/>
          <w:color w:val="000000"/>
          <w:sz w:val="20"/>
          <w:szCs w:val="20"/>
        </w:rPr>
        <w:t xml:space="preserve"> After verification, the Human Resoure Department will store the briefing in the database and provide suggestions and feedbacks.</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3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56" w:type="dxa"/>
          </w:tcPr>
          <w:p>
            <w:pPr>
              <w:spacing w:after="240"/>
              <w:jc w:val="both"/>
              <w:rPr>
                <w:color w:val="000000" w:themeColor="text1"/>
                <w:sz w:val="20"/>
                <w:szCs w:val="20"/>
                <w14:textFill>
                  <w14:solidFill>
                    <w14:schemeClr w14:val="tx1"/>
                  </w14:solidFill>
                </w14:textFill>
              </w:rPr>
            </w:pPr>
            <w:r>
              <w:rPr>
                <w:rFonts w:hint="default"/>
                <w:color w:val="000000" w:themeColor="text1"/>
                <w:sz w:val="20"/>
                <w:szCs w:val="20"/>
                <w14:textFill>
                  <w14:solidFill>
                    <w14:schemeClr w14:val="tx1"/>
                  </w14:solidFill>
                </w14:textFill>
              </w:rPr>
              <w:drawing>
                <wp:inline distT="0" distB="0" distL="114300" distR="114300">
                  <wp:extent cx="6457950" cy="5474335"/>
                  <wp:effectExtent l="0" t="0" r="0" b="1206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16"/>
                          <a:stretch>
                            <a:fillRect/>
                          </a:stretch>
                        </pic:blipFill>
                        <pic:spPr>
                          <a:xfrm>
                            <a:off x="0" y="0"/>
                            <a:ext cx="6457950" cy="5474335"/>
                          </a:xfrm>
                          <a:prstGeom prst="rect">
                            <a:avLst/>
                          </a:prstGeom>
                        </pic:spPr>
                      </pic:pic>
                    </a:graphicData>
                  </a:graphic>
                </wp:inline>
              </w:drawing>
            </w:r>
          </w:p>
        </w:tc>
      </w:tr>
    </w:tbl>
    <w:p>
      <w:pPr>
        <w:rPr>
          <w:lang w:eastAsia="zh-CN"/>
        </w:rPr>
      </w:pPr>
    </w:p>
    <w:p>
      <w:pPr>
        <w:pStyle w:val="2"/>
        <w:spacing w:line="360" w:lineRule="auto"/>
        <w:rPr>
          <w:rFonts w:ascii="Times New Roman" w:hAnsi="Times New Roman" w:cs="Times New Roman"/>
          <w:sz w:val="44"/>
          <w:lang w:eastAsia="zh-CN"/>
        </w:rPr>
      </w:pPr>
      <w:bookmarkStart w:id="21" w:name="_Toc1399932708"/>
      <w:r>
        <w:rPr>
          <w:rFonts w:ascii="Times New Roman" w:hAnsi="Times New Roman" w:cs="Times New Roman"/>
          <w:sz w:val="44"/>
          <w:lang w:eastAsia="zh-CN"/>
        </w:rPr>
        <w:t>4</w:t>
      </w:r>
      <w:r>
        <w:rPr>
          <w:rFonts w:hint="eastAsia" w:ascii="Times New Roman" w:hAnsi="Times New Roman" w:cs="Times New Roman" w:eastAsiaTheme="minorEastAsia"/>
          <w:sz w:val="44"/>
          <w:lang w:eastAsia="zh-CN"/>
        </w:rPr>
        <w:t>.</w:t>
      </w:r>
      <w:r>
        <w:rPr>
          <w:rFonts w:ascii="Times New Roman" w:hAnsi="Times New Roman" w:cs="Times New Roman"/>
          <w:sz w:val="44"/>
          <w:lang w:eastAsia="zh-CN"/>
        </w:rPr>
        <w:t xml:space="preserve"> Specification and Documentation</w:t>
      </w:r>
      <w:bookmarkEnd w:id="21"/>
    </w:p>
    <w:p>
      <w:pPr>
        <w:pStyle w:val="3"/>
        <w:spacing w:line="360" w:lineRule="auto"/>
        <w:rPr>
          <w:rFonts w:ascii="Times New Roman" w:hAnsi="Times New Roman" w:cs="Times New Roman"/>
          <w:b w:val="0"/>
          <w:sz w:val="32"/>
          <w:lang w:eastAsia="zh-CN"/>
        </w:rPr>
      </w:pPr>
      <w:bookmarkStart w:id="22" w:name="_Toc45643993"/>
      <w:commentRangeStart w:id="4"/>
      <w:r>
        <w:rPr>
          <w:rFonts w:ascii="Times New Roman" w:hAnsi="Times New Roman" w:cs="Times New Roman"/>
          <w:b w:val="0"/>
          <w:sz w:val="32"/>
          <w:lang w:eastAsia="zh-CN"/>
        </w:rPr>
        <w:t>4.1 Epics and User Stories</w:t>
      </w:r>
      <w:commentRangeEnd w:id="4"/>
      <w:r>
        <w:rPr>
          <w:rStyle w:val="18"/>
          <w:rFonts w:asciiTheme="minorHAnsi" w:hAnsiTheme="minorHAnsi" w:eastAsiaTheme="minorEastAsia"/>
          <w:b w:val="0"/>
          <w:bCs w:val="0"/>
        </w:rPr>
        <w:commentReference w:id="4"/>
      </w:r>
      <w:bookmarkEnd w:id="22"/>
    </w:p>
    <w:p>
      <w:pPr>
        <w:pStyle w:val="3"/>
        <w:spacing w:line="360" w:lineRule="auto"/>
        <w:rPr>
          <w:rFonts w:ascii="Times New Roman" w:hAnsi="Times New Roman" w:cs="Times New Roman"/>
          <w:b w:val="0"/>
          <w:sz w:val="32"/>
          <w:lang w:eastAsia="zh-CN"/>
        </w:rPr>
      </w:pP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08"/>
        <w:gridCol w:w="83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56" w:type="dxa"/>
            <w:gridSpan w:val="2"/>
            <w:shd w:val="clear" w:color="auto" w:fill="BEBEBE" w:themeFill="background1" w:themeFillShade="BF"/>
          </w:tcPr>
          <w:p>
            <w:pPr>
              <w:spacing w:after="240"/>
              <w:jc w:val="both"/>
              <w:rPr>
                <w:rFonts w:hint="default"/>
                <w:color w:val="000000" w:themeColor="text1"/>
                <w:sz w:val="20"/>
                <w:szCs w:val="20"/>
                <w14:textFill>
                  <w14:solidFill>
                    <w14:schemeClr w14:val="tx1"/>
                  </w14:solidFill>
                </w14:textFill>
              </w:rPr>
            </w:pPr>
            <w:r>
              <w:rPr>
                <w:b/>
                <w:bCs/>
                <w:color w:val="000000" w:themeColor="text1"/>
                <w:sz w:val="20"/>
                <w:szCs w:val="20"/>
                <w14:textFill>
                  <w14:solidFill>
                    <w14:schemeClr w14:val="tx1"/>
                  </w14:solidFill>
                </w14:textFill>
              </w:rPr>
              <w:t>Final user/Stakeholder:</w:t>
            </w:r>
            <w:r>
              <w:rPr>
                <w:color w:val="000000" w:themeColor="text1"/>
                <w:sz w:val="20"/>
                <w:szCs w:val="20"/>
                <w14:textFill>
                  <w14:solidFill>
                    <w14:schemeClr w14:val="tx1"/>
                  </w14:solidFill>
                </w14:textFill>
              </w:rPr>
              <w:t xml:space="preserve"> Employee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9" w:type="dxa"/>
            <w:shd w:val="clear" w:color="auto" w:fill="EEECE1" w:themeFill="background2"/>
          </w:tcPr>
          <w:p>
            <w:pPr>
              <w:spacing w:after="240"/>
              <w:jc w:val="both"/>
              <w:rPr>
                <w:rFonts w:hint="default"/>
                <w:b/>
                <w:bCs/>
                <w:color w:val="000000" w:themeColor="text1"/>
                <w:sz w:val="20"/>
                <w:szCs w:val="20"/>
                <w14:textFill>
                  <w14:solidFill>
                    <w14:schemeClr w14:val="tx1"/>
                  </w14:solidFill>
                </w14:textFill>
              </w:rPr>
            </w:pPr>
            <w:r>
              <w:rPr>
                <w:b/>
                <w:bCs/>
                <w:color w:val="000000" w:themeColor="text1"/>
                <w:sz w:val="20"/>
                <w:szCs w:val="20"/>
                <w14:textFill>
                  <w14:solidFill>
                    <w14:schemeClr w14:val="tx1"/>
                  </w14:solidFill>
                </w14:textFill>
              </w:rPr>
              <w:t>Epic #1</w:t>
            </w:r>
          </w:p>
        </w:tc>
        <w:tc>
          <w:tcPr>
            <w:tcW w:w="8437" w:type="dxa"/>
            <w:shd w:val="clear" w:color="auto" w:fill="EEECE1" w:themeFill="background2"/>
          </w:tcPr>
          <w:p>
            <w:pPr>
              <w:spacing w:after="240"/>
              <w:jc w:val="both"/>
              <w:rPr>
                <w:rFonts w:hint="default"/>
                <w:color w:val="000000" w:themeColor="text1"/>
                <w:sz w:val="20"/>
                <w:szCs w:val="20"/>
                <w14:textFill>
                  <w14:solidFill>
                    <w14:schemeClr w14:val="tx1"/>
                  </w14:solidFill>
                </w14:textFill>
              </w:rPr>
            </w:pPr>
            <w:r>
              <w:rPr>
                <w:color w:val="000000" w:themeColor="text1"/>
                <w:sz w:val="20"/>
                <w:szCs w:val="20"/>
                <w14:textFill>
                  <w14:solidFill>
                    <w14:schemeClr w14:val="tx1"/>
                  </w14:solidFill>
                </w14:textFill>
              </w:rPr>
              <w:t>As an employee, I want the system could improve the efficiency and effectiveness of our employees working progress, so that I can  coordinate my own working plans.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9" w:type="dxa"/>
          </w:tcPr>
          <w:p>
            <w:pPr>
              <w:spacing w:after="240"/>
              <w:jc w:val="both"/>
              <w:rPr>
                <w:b/>
                <w:bCs/>
                <w:color w:val="000000" w:themeColor="text1"/>
                <w:sz w:val="20"/>
                <w:szCs w:val="20"/>
                <w14:textFill>
                  <w14:solidFill>
                    <w14:schemeClr w14:val="tx1"/>
                  </w14:solidFill>
                </w14:textFill>
              </w:rPr>
            </w:pPr>
            <w:r>
              <w:rPr>
                <w:b/>
                <w:bCs/>
                <w:color w:val="000000" w:themeColor="text1"/>
                <w:sz w:val="20"/>
                <w:szCs w:val="20"/>
                <w14:textFill>
                  <w14:solidFill>
                    <w14:schemeClr w14:val="tx1"/>
                  </w14:solidFill>
                </w14:textFill>
              </w:rPr>
              <w:t>User Story 1</w:t>
            </w:r>
          </w:p>
        </w:tc>
        <w:tc>
          <w:tcPr>
            <w:tcW w:w="8437" w:type="dxa"/>
          </w:tcPr>
          <w:p>
            <w:pPr>
              <w:spacing w:after="240"/>
              <w:jc w:val="both"/>
              <w:rPr>
                <w:rFonts w:hint="default"/>
                <w:color w:val="000000" w:themeColor="text1"/>
                <w:sz w:val="20"/>
                <w:szCs w:val="20"/>
                <w14:textFill>
                  <w14:solidFill>
                    <w14:schemeClr w14:val="tx1"/>
                  </w14:solidFill>
                </w14:textFill>
              </w:rPr>
            </w:pPr>
            <w:r>
              <w:rPr>
                <w:color w:val="000000" w:themeColor="text1"/>
                <w:sz w:val="20"/>
                <w:szCs w:val="20"/>
                <w14:textFill>
                  <w14:solidFill>
                    <w14:schemeClr w14:val="tx1"/>
                  </w14:solidFill>
                </w14:textFill>
              </w:rPr>
              <w:t>As an employee,I want  the system can update the schedule in time,so that I can  make adjustments according to the arrangements of others.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9" w:type="dxa"/>
          </w:tcPr>
          <w:p>
            <w:pPr>
              <w:spacing w:after="240"/>
              <w:jc w:val="both"/>
              <w:rPr>
                <w:rFonts w:hint="default"/>
                <w:b/>
                <w:bCs/>
                <w:color w:val="000000" w:themeColor="text1"/>
                <w:sz w:val="20"/>
                <w:szCs w:val="20"/>
                <w14:textFill>
                  <w14:solidFill>
                    <w14:schemeClr w14:val="tx1"/>
                  </w14:solidFill>
                </w14:textFill>
              </w:rPr>
            </w:pPr>
            <w:r>
              <w:rPr>
                <w:b/>
                <w:bCs/>
                <w:color w:val="000000" w:themeColor="text1"/>
                <w:sz w:val="20"/>
                <w:szCs w:val="20"/>
                <w14:textFill>
                  <w14:solidFill>
                    <w14:schemeClr w14:val="tx1"/>
                  </w14:solidFill>
                </w14:textFill>
              </w:rPr>
              <w:t>User Story 2</w:t>
            </w:r>
          </w:p>
        </w:tc>
        <w:tc>
          <w:tcPr>
            <w:tcW w:w="8437" w:type="dxa"/>
          </w:tcPr>
          <w:p>
            <w:pPr>
              <w:spacing w:after="240"/>
              <w:jc w:val="both"/>
              <w:rPr>
                <w:rFonts w:hint="default"/>
                <w:color w:val="000000" w:themeColor="text1"/>
                <w:sz w:val="20"/>
                <w:szCs w:val="20"/>
                <w14:textFill>
                  <w14:solidFill>
                    <w14:schemeClr w14:val="tx1"/>
                  </w14:solidFill>
                </w14:textFill>
              </w:rPr>
            </w:pPr>
            <w:r>
              <w:rPr>
                <w:rFonts w:hint="default"/>
                <w:color w:val="000000" w:themeColor="text1"/>
                <w:sz w:val="20"/>
                <w:szCs w:val="20"/>
                <w14:textFill>
                  <w14:solidFill>
                    <w14:schemeClr w14:val="tx1"/>
                  </w14:solidFill>
                </w14:textFill>
              </w:rPr>
              <w:t>As an employee, I want a timely report to share the tasks' description with my colleague , so that we can understand others thoughts.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9" w:type="dxa"/>
          </w:tcPr>
          <w:p>
            <w:pPr>
              <w:spacing w:after="240"/>
              <w:ind w:left="0" w:leftChars="0" w:firstLine="0" w:firstLineChars="0"/>
              <w:jc w:val="both"/>
              <w:rPr>
                <w:rFonts w:hint="default"/>
                <w:b/>
                <w:bCs/>
                <w:color w:val="000000" w:themeColor="text1"/>
                <w:sz w:val="20"/>
                <w:szCs w:val="20"/>
                <w14:textFill>
                  <w14:solidFill>
                    <w14:schemeClr w14:val="tx1"/>
                  </w14:solidFill>
                </w14:textFill>
              </w:rPr>
            </w:pPr>
            <w:r>
              <w:rPr>
                <w:b/>
                <w:bCs/>
                <w:color w:val="000000" w:themeColor="text1"/>
                <w:sz w:val="20"/>
                <w:szCs w:val="20"/>
                <w14:textFill>
                  <w14:solidFill>
                    <w14:schemeClr w14:val="tx1"/>
                  </w14:solidFill>
                </w14:textFill>
              </w:rPr>
              <w:t>User Story 3</w:t>
            </w:r>
          </w:p>
        </w:tc>
        <w:tc>
          <w:tcPr>
            <w:tcW w:w="8437" w:type="dxa"/>
          </w:tcPr>
          <w:p>
            <w:pPr>
              <w:spacing w:after="240"/>
              <w:ind w:left="0" w:leftChars="0" w:firstLine="0" w:firstLineChars="0"/>
              <w:jc w:val="both"/>
              <w:rPr>
                <w:rFonts w:hint="default"/>
                <w:color w:val="000000" w:themeColor="text1"/>
                <w:sz w:val="20"/>
                <w:szCs w:val="20"/>
                <w14:textFill>
                  <w14:solidFill>
                    <w14:schemeClr w14:val="tx1"/>
                  </w14:solidFill>
                </w14:textFill>
              </w:rPr>
            </w:pPr>
            <w:r>
              <w:rPr>
                <w:rFonts w:hint="default"/>
                <w:color w:val="000000" w:themeColor="text1"/>
                <w:sz w:val="20"/>
                <w:szCs w:val="20"/>
                <w14:textFill>
                  <w14:solidFill>
                    <w14:schemeClr w14:val="tx1"/>
                  </w14:solidFill>
                </w14:textFill>
              </w:rPr>
              <w:t>As an employee,I  want the system can have a clear and noticeable sign in the calendar so that I can identify what is my plan and what time have a conflict with my college.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9" w:type="dxa"/>
          </w:tcPr>
          <w:p>
            <w:pPr>
              <w:spacing w:after="240"/>
              <w:jc w:val="both"/>
              <w:rPr>
                <w:b/>
                <w:bCs/>
                <w:color w:val="000000" w:themeColor="text1"/>
                <w:sz w:val="20"/>
                <w:szCs w:val="20"/>
                <w14:textFill>
                  <w14:solidFill>
                    <w14:schemeClr w14:val="tx1"/>
                  </w14:solidFill>
                </w14:textFill>
              </w:rPr>
            </w:pPr>
            <w:r>
              <w:rPr>
                <w:b/>
                <w:bCs/>
                <w:color w:val="000000" w:themeColor="text1"/>
                <w:sz w:val="20"/>
                <w:szCs w:val="20"/>
                <w14:textFill>
                  <w14:solidFill>
                    <w14:schemeClr w14:val="tx1"/>
                  </w14:solidFill>
                </w14:textFill>
              </w:rPr>
              <w:t>User Story 4</w:t>
            </w:r>
          </w:p>
        </w:tc>
        <w:tc>
          <w:tcPr>
            <w:tcW w:w="8437" w:type="dxa"/>
          </w:tcPr>
          <w:p>
            <w:pPr>
              <w:spacing w:after="240"/>
              <w:jc w:val="both"/>
              <w:rPr>
                <w:rFonts w:hint="default"/>
                <w:color w:val="000000" w:themeColor="text1"/>
                <w:sz w:val="20"/>
                <w:szCs w:val="20"/>
                <w14:textFill>
                  <w14:solidFill>
                    <w14:schemeClr w14:val="tx1"/>
                  </w14:solidFill>
                </w14:textFill>
              </w:rPr>
            </w:pPr>
            <w:r>
              <w:rPr>
                <w:rFonts w:hint="default"/>
                <w:color w:val="000000" w:themeColor="text1"/>
                <w:sz w:val="20"/>
                <w:szCs w:val="20"/>
                <w14:textFill>
                  <w14:solidFill>
                    <w14:schemeClr w14:val="tx1"/>
                  </w14:solidFill>
                </w14:textFill>
              </w:rPr>
              <w:t>As an employee,I want the system can provide physical room information,so that I can easily schedule time to communicate with teammembers.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9" w:type="dxa"/>
          </w:tcPr>
          <w:p>
            <w:pPr>
              <w:spacing w:after="240"/>
              <w:jc w:val="both"/>
              <w:rPr>
                <w:b/>
                <w:bCs/>
                <w:color w:val="000000" w:themeColor="text1"/>
                <w:sz w:val="20"/>
                <w:szCs w:val="20"/>
                <w14:textFill>
                  <w14:solidFill>
                    <w14:schemeClr w14:val="tx1"/>
                  </w14:solidFill>
                </w14:textFill>
              </w:rPr>
            </w:pPr>
            <w:r>
              <w:rPr>
                <w:b/>
                <w:bCs/>
                <w:color w:val="000000" w:themeColor="text1"/>
                <w:sz w:val="20"/>
                <w:szCs w:val="20"/>
                <w14:textFill>
                  <w14:solidFill>
                    <w14:schemeClr w14:val="tx1"/>
                  </w14:solidFill>
                </w14:textFill>
              </w:rPr>
              <w:t>User Story 5</w:t>
            </w:r>
          </w:p>
        </w:tc>
        <w:tc>
          <w:tcPr>
            <w:tcW w:w="8437" w:type="dxa"/>
          </w:tcPr>
          <w:p>
            <w:pPr>
              <w:spacing w:after="240"/>
              <w:jc w:val="both"/>
              <w:rPr>
                <w:rFonts w:hint="default"/>
                <w:color w:val="000000" w:themeColor="text1"/>
                <w:sz w:val="20"/>
                <w:szCs w:val="20"/>
                <w14:textFill>
                  <w14:solidFill>
                    <w14:schemeClr w14:val="tx1"/>
                  </w14:solidFill>
                </w14:textFill>
              </w:rPr>
            </w:pPr>
            <w:r>
              <w:rPr>
                <w:rFonts w:hint="default"/>
                <w:color w:val="000000" w:themeColor="text1"/>
                <w:sz w:val="20"/>
                <w:szCs w:val="20"/>
                <w14:textFill>
                  <w14:solidFill>
                    <w14:schemeClr w14:val="tx1"/>
                  </w14:solidFill>
                </w14:textFill>
              </w:rPr>
              <w:t>As an employee, I want to receive ongoing timely feedback and recognition from my direct supervisor,  so that I will be motivated to perform better and helps me grow professionally.</w:t>
            </w:r>
          </w:p>
        </w:tc>
      </w:tr>
    </w:tbl>
    <w:p>
      <w:pPr>
        <w:pStyle w:val="3"/>
        <w:spacing w:line="360" w:lineRule="auto"/>
        <w:rPr>
          <w:rFonts w:ascii="Times New Roman" w:hAnsi="Times New Roman" w:cs="Times New Roman" w:eastAsiaTheme="minorEastAsia"/>
          <w:b w:val="0"/>
          <w:sz w:val="32"/>
          <w:lang w:eastAsia="zh-CN"/>
        </w:rPr>
      </w:pPr>
    </w:p>
    <w:p>
      <w:pPr>
        <w:rPr>
          <w:lang w:eastAsia="zh-CN"/>
        </w:rPr>
      </w:pP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08"/>
        <w:gridCol w:w="83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56" w:type="dxa"/>
            <w:gridSpan w:val="2"/>
            <w:shd w:val="clear" w:color="auto" w:fill="BEBEBE" w:themeFill="background1" w:themeFillShade="BF"/>
          </w:tcPr>
          <w:p>
            <w:pPr>
              <w:spacing w:after="240"/>
              <w:jc w:val="both"/>
              <w:rPr>
                <w:rFonts w:hint="default"/>
                <w:color w:val="000000" w:themeColor="text1"/>
                <w:sz w:val="20"/>
                <w:szCs w:val="20"/>
                <w14:textFill>
                  <w14:solidFill>
                    <w14:schemeClr w14:val="tx1"/>
                  </w14:solidFill>
                </w14:textFill>
              </w:rPr>
            </w:pPr>
            <w:r>
              <w:rPr>
                <w:b/>
                <w:bCs/>
                <w:color w:val="000000" w:themeColor="text1"/>
                <w:sz w:val="20"/>
                <w:szCs w:val="20"/>
                <w14:textFill>
                  <w14:solidFill>
                    <w14:schemeClr w14:val="tx1"/>
                  </w14:solidFill>
                </w14:textFill>
              </w:rPr>
              <w:t>Final user/Stakeholder:</w:t>
            </w:r>
            <w:r>
              <w:rPr>
                <w:color w:val="000000" w:themeColor="text1"/>
                <w:sz w:val="20"/>
                <w:szCs w:val="20"/>
                <w14:textFill>
                  <w14:solidFill>
                    <w14:schemeClr w14:val="tx1"/>
                  </w14:solidFill>
                </w14:textFill>
              </w:rPr>
              <w:t xml:space="preserve"> Direct Supervisor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9" w:type="dxa"/>
            <w:shd w:val="clear" w:color="auto" w:fill="EEECE1" w:themeFill="background2"/>
          </w:tcPr>
          <w:p>
            <w:pPr>
              <w:spacing w:after="240"/>
              <w:jc w:val="both"/>
              <w:rPr>
                <w:rFonts w:hint="default"/>
                <w:b/>
                <w:bCs/>
                <w:color w:val="000000" w:themeColor="text1"/>
                <w:sz w:val="20"/>
                <w:szCs w:val="20"/>
                <w14:textFill>
                  <w14:solidFill>
                    <w14:schemeClr w14:val="tx1"/>
                  </w14:solidFill>
                </w14:textFill>
              </w:rPr>
            </w:pPr>
            <w:r>
              <w:rPr>
                <w:b/>
                <w:bCs/>
                <w:color w:val="000000" w:themeColor="text1"/>
                <w:sz w:val="20"/>
                <w:szCs w:val="20"/>
                <w14:textFill>
                  <w14:solidFill>
                    <w14:schemeClr w14:val="tx1"/>
                  </w14:solidFill>
                </w14:textFill>
              </w:rPr>
              <w:t>Epic #1</w:t>
            </w:r>
          </w:p>
        </w:tc>
        <w:tc>
          <w:tcPr>
            <w:tcW w:w="8437" w:type="dxa"/>
            <w:shd w:val="clear" w:color="auto" w:fill="EEECE1" w:themeFill="background2"/>
          </w:tcPr>
          <w:p>
            <w:pPr>
              <w:spacing w:after="240"/>
              <w:jc w:val="both"/>
              <w:rPr>
                <w:rFonts w:hint="default"/>
                <w:color w:val="000000" w:themeColor="text1"/>
                <w:sz w:val="20"/>
                <w:szCs w:val="20"/>
                <w14:textFill>
                  <w14:solidFill>
                    <w14:schemeClr w14:val="tx1"/>
                  </w14:solidFill>
                </w14:textFill>
              </w:rPr>
            </w:pPr>
            <w:r>
              <w:rPr>
                <w:color w:val="000000" w:themeColor="text1"/>
                <w:sz w:val="20"/>
                <w:szCs w:val="20"/>
                <w14:textFill>
                  <w14:solidFill>
                    <w14:schemeClr w14:val="tx1"/>
                  </w14:solidFill>
                </w14:textFill>
              </w:rPr>
              <w:t>As a direct supervisor, I want to foster a positive work environment, increase employee engagement, and ultimately improve overall team performance.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19" w:type="dxa"/>
          </w:tcPr>
          <w:p>
            <w:pPr>
              <w:spacing w:after="240"/>
              <w:jc w:val="both"/>
              <w:rPr>
                <w:b/>
                <w:bCs/>
                <w:color w:val="000000" w:themeColor="text1"/>
                <w:sz w:val="20"/>
                <w:szCs w:val="20"/>
                <w14:textFill>
                  <w14:solidFill>
                    <w14:schemeClr w14:val="tx1"/>
                  </w14:solidFill>
                </w14:textFill>
              </w:rPr>
            </w:pPr>
            <w:r>
              <w:rPr>
                <w:b/>
                <w:bCs/>
                <w:color w:val="000000" w:themeColor="text1"/>
                <w:sz w:val="20"/>
                <w:szCs w:val="20"/>
                <w14:textFill>
                  <w14:solidFill>
                    <w14:schemeClr w14:val="tx1"/>
                  </w14:solidFill>
                </w14:textFill>
              </w:rPr>
              <w:t>User Story 1</w:t>
            </w:r>
          </w:p>
        </w:tc>
        <w:tc>
          <w:tcPr>
            <w:tcW w:w="8437" w:type="dxa"/>
          </w:tcPr>
          <w:p>
            <w:pPr>
              <w:spacing w:after="240"/>
              <w:jc w:val="both"/>
              <w:rPr>
                <w:rFonts w:hint="default"/>
                <w:color w:val="000000" w:themeColor="text1"/>
                <w:sz w:val="20"/>
                <w:szCs w:val="20"/>
                <w14:textFill>
                  <w14:solidFill>
                    <w14:schemeClr w14:val="tx1"/>
                  </w14:solidFill>
                </w14:textFill>
              </w:rPr>
            </w:pPr>
            <w:r>
              <w:rPr>
                <w:color w:val="000000" w:themeColor="text1"/>
                <w:sz w:val="20"/>
                <w:szCs w:val="20"/>
                <w14:textFill>
                  <w14:solidFill>
                    <w14:schemeClr w14:val="tx1"/>
                  </w14:solidFill>
                </w14:textFill>
              </w:rPr>
              <w:t xml:space="preserve"> As a direct supervisor, I want to get remote work arrangements for employees , so that I can have a overall control of the work of our working team.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9" w:type="dxa"/>
          </w:tcPr>
          <w:p>
            <w:pPr>
              <w:spacing w:after="240"/>
              <w:jc w:val="both"/>
              <w:rPr>
                <w:b/>
                <w:bCs/>
                <w:color w:val="000000" w:themeColor="text1"/>
                <w:sz w:val="20"/>
                <w:szCs w:val="20"/>
                <w14:textFill>
                  <w14:solidFill>
                    <w14:schemeClr w14:val="tx1"/>
                  </w14:solidFill>
                </w14:textFill>
              </w:rPr>
            </w:pPr>
            <w:r>
              <w:rPr>
                <w:b/>
                <w:bCs/>
                <w:color w:val="000000" w:themeColor="text1"/>
                <w:sz w:val="20"/>
                <w:szCs w:val="20"/>
                <w14:textFill>
                  <w14:solidFill>
                    <w14:schemeClr w14:val="tx1"/>
                  </w14:solidFill>
                </w14:textFill>
              </w:rPr>
              <w:t>User Story 2</w:t>
            </w:r>
          </w:p>
        </w:tc>
        <w:tc>
          <w:tcPr>
            <w:tcW w:w="8437" w:type="dxa"/>
          </w:tcPr>
          <w:p>
            <w:pPr>
              <w:spacing w:after="240"/>
              <w:jc w:val="both"/>
              <w:rPr>
                <w:rFonts w:hint="default"/>
                <w:color w:val="000000" w:themeColor="text1"/>
                <w:sz w:val="20"/>
                <w:szCs w:val="20"/>
                <w14:textFill>
                  <w14:solidFill>
                    <w14:schemeClr w14:val="tx1"/>
                  </w14:solidFill>
                </w14:textFill>
              </w:rPr>
            </w:pPr>
            <w:r>
              <w:rPr>
                <w:color w:val="000000" w:themeColor="text1"/>
                <w:sz w:val="20"/>
                <w:szCs w:val="20"/>
                <w14:textFill>
                  <w14:solidFill>
                    <w14:schemeClr w14:val="tx1"/>
                  </w14:solidFill>
                </w14:textFill>
              </w:rPr>
              <w:t>As a direct supervisor,  I want to provide timely and constructive feedback to my team members, recognizing their achievements and identifying areas for improvement.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9" w:type="dxa"/>
          </w:tcPr>
          <w:p>
            <w:pPr>
              <w:spacing w:after="240"/>
              <w:jc w:val="both"/>
              <w:rPr>
                <w:b/>
                <w:bCs/>
                <w:color w:val="000000" w:themeColor="text1"/>
                <w:sz w:val="20"/>
                <w:szCs w:val="20"/>
                <w14:textFill>
                  <w14:solidFill>
                    <w14:schemeClr w14:val="tx1"/>
                  </w14:solidFill>
                </w14:textFill>
              </w:rPr>
            </w:pPr>
            <w:r>
              <w:rPr>
                <w:b/>
                <w:bCs/>
                <w:color w:val="000000" w:themeColor="text1"/>
                <w:sz w:val="20"/>
                <w:szCs w:val="20"/>
                <w14:textFill>
                  <w14:solidFill>
                    <w14:schemeClr w14:val="tx1"/>
                  </w14:solidFill>
                </w14:textFill>
              </w:rPr>
              <w:t>User Story 3</w:t>
            </w:r>
          </w:p>
        </w:tc>
        <w:tc>
          <w:tcPr>
            <w:tcW w:w="8437" w:type="dxa"/>
          </w:tcPr>
          <w:p>
            <w:pPr>
              <w:spacing w:after="240"/>
              <w:jc w:val="both"/>
              <w:rPr>
                <w:rFonts w:hint="default"/>
                <w:color w:val="000000" w:themeColor="text1"/>
                <w:sz w:val="20"/>
                <w:szCs w:val="20"/>
                <w14:textFill>
                  <w14:solidFill>
                    <w14:schemeClr w14:val="tx1"/>
                  </w14:solidFill>
                </w14:textFill>
              </w:rPr>
            </w:pPr>
            <w:r>
              <w:rPr>
                <w:color w:val="000000" w:themeColor="text1"/>
                <w:sz w:val="20"/>
                <w:szCs w:val="20"/>
                <w14:textFill>
                  <w14:solidFill>
                    <w14:schemeClr w14:val="tx1"/>
                  </w14:solidFill>
                </w14:textFill>
              </w:rPr>
              <w:t>As a direct supervisor, I want to ensure effective communication within the team, facilitating collaboration, sharing important updates, and addressing any conflicts or issues that may arise.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9" w:type="dxa"/>
          </w:tcPr>
          <w:p>
            <w:pPr>
              <w:spacing w:after="240"/>
              <w:jc w:val="both"/>
              <w:rPr>
                <w:b/>
                <w:bCs/>
                <w:color w:val="000000" w:themeColor="text1"/>
                <w:sz w:val="20"/>
                <w:szCs w:val="20"/>
                <w14:textFill>
                  <w14:solidFill>
                    <w14:schemeClr w14:val="tx1"/>
                  </w14:solidFill>
                </w14:textFill>
              </w:rPr>
            </w:pPr>
            <w:r>
              <w:rPr>
                <w:b/>
                <w:bCs/>
                <w:color w:val="000000" w:themeColor="text1"/>
                <w:sz w:val="20"/>
                <w:szCs w:val="20"/>
                <w14:textFill>
                  <w14:solidFill>
                    <w14:schemeClr w14:val="tx1"/>
                  </w14:solidFill>
                </w14:textFill>
              </w:rPr>
              <w:t>User Story 4</w:t>
            </w:r>
          </w:p>
        </w:tc>
        <w:tc>
          <w:tcPr>
            <w:tcW w:w="8437" w:type="dxa"/>
          </w:tcPr>
          <w:p>
            <w:pPr>
              <w:spacing w:after="240"/>
              <w:jc w:val="both"/>
              <w:rPr>
                <w:rFonts w:hint="default"/>
                <w:color w:val="000000" w:themeColor="text1"/>
                <w:sz w:val="20"/>
                <w:szCs w:val="20"/>
                <w14:textFill>
                  <w14:solidFill>
                    <w14:schemeClr w14:val="tx1"/>
                  </w14:solidFill>
                </w14:textFill>
              </w:rPr>
            </w:pPr>
            <w:r>
              <w:rPr>
                <w:color w:val="000000" w:themeColor="text1"/>
                <w:sz w:val="20"/>
                <w:szCs w:val="20"/>
                <w14:textFill>
                  <w14:solidFill>
                    <w14:schemeClr w14:val="tx1"/>
                  </w14:solidFill>
                </w14:textFill>
              </w:rPr>
              <w:t>As a direct supervisor, I want to facilitate effective team communication through regular team meetings, utilizing appropriate communication tools and platforms to ensure everyone is informed and engaged.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9" w:type="dxa"/>
          </w:tcPr>
          <w:p>
            <w:pPr>
              <w:spacing w:after="240"/>
              <w:jc w:val="both"/>
              <w:rPr>
                <w:b/>
                <w:bCs/>
                <w:color w:val="000000" w:themeColor="text1"/>
                <w:sz w:val="20"/>
                <w:szCs w:val="20"/>
                <w14:textFill>
                  <w14:solidFill>
                    <w14:schemeClr w14:val="tx1"/>
                  </w14:solidFill>
                </w14:textFill>
              </w:rPr>
            </w:pPr>
            <w:r>
              <w:rPr>
                <w:b/>
                <w:bCs/>
                <w:color w:val="000000" w:themeColor="text1"/>
                <w:sz w:val="20"/>
                <w:szCs w:val="20"/>
                <w14:textFill>
                  <w14:solidFill>
                    <w14:schemeClr w14:val="tx1"/>
                  </w14:solidFill>
                </w14:textFill>
              </w:rPr>
              <w:t>User Story 5</w:t>
            </w:r>
          </w:p>
        </w:tc>
        <w:tc>
          <w:tcPr>
            <w:tcW w:w="8437" w:type="dxa"/>
          </w:tcPr>
          <w:p>
            <w:pPr>
              <w:spacing w:after="240"/>
              <w:jc w:val="both"/>
              <w:rPr>
                <w:rFonts w:hint="default"/>
                <w:color w:val="000000" w:themeColor="text1"/>
                <w:sz w:val="20"/>
                <w:szCs w:val="20"/>
                <w14:textFill>
                  <w14:solidFill>
                    <w14:schemeClr w14:val="tx1"/>
                  </w14:solidFill>
                </w14:textFill>
              </w:rPr>
            </w:pPr>
            <w:r>
              <w:rPr>
                <w:color w:val="000000" w:themeColor="text1"/>
                <w:sz w:val="20"/>
                <w:szCs w:val="20"/>
                <w14:textFill>
                  <w14:solidFill>
                    <w14:schemeClr w14:val="tx1"/>
                  </w14:solidFill>
                </w14:textFill>
              </w:rPr>
              <w:t>As a direct supervisor, I want to view the hour reporting system of employees,so that I can learn about specific work progress.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9" w:type="dxa"/>
          </w:tcPr>
          <w:p>
            <w:pPr>
              <w:spacing w:after="240"/>
              <w:ind w:left="0" w:leftChars="0" w:firstLine="0" w:firstLineChars="0"/>
              <w:jc w:val="both"/>
              <w:rPr>
                <w:rFonts w:hint="default"/>
                <w:b/>
                <w:bCs/>
                <w:color w:val="000000" w:themeColor="text1"/>
                <w:sz w:val="20"/>
                <w:szCs w:val="20"/>
                <w14:textFill>
                  <w14:solidFill>
                    <w14:schemeClr w14:val="tx1"/>
                  </w14:solidFill>
                </w14:textFill>
              </w:rPr>
            </w:pPr>
            <w:r>
              <w:rPr>
                <w:b/>
                <w:bCs/>
                <w:color w:val="000000" w:themeColor="text1"/>
                <w:sz w:val="20"/>
                <w:szCs w:val="20"/>
                <w14:textFill>
                  <w14:solidFill>
                    <w14:schemeClr w14:val="tx1"/>
                  </w14:solidFill>
                </w14:textFill>
              </w:rPr>
              <w:t>User Story 6</w:t>
            </w:r>
          </w:p>
        </w:tc>
        <w:tc>
          <w:tcPr>
            <w:tcW w:w="8437" w:type="dxa"/>
          </w:tcPr>
          <w:p>
            <w:pPr>
              <w:spacing w:after="240"/>
              <w:ind w:left="0" w:leftChars="0" w:firstLine="0" w:firstLineChars="0"/>
              <w:jc w:val="both"/>
              <w:rPr>
                <w:rFonts w:hint="default"/>
                <w:color w:val="000000" w:themeColor="text1"/>
                <w:sz w:val="20"/>
                <w:szCs w:val="20"/>
                <w14:textFill>
                  <w14:solidFill>
                    <w14:schemeClr w14:val="tx1"/>
                  </w14:solidFill>
                </w14:textFill>
              </w:rPr>
            </w:pPr>
            <w:r>
              <w:rPr>
                <w:color w:val="000000" w:themeColor="text1"/>
                <w:sz w:val="20"/>
                <w:szCs w:val="20"/>
                <w14:textFill>
                  <w14:solidFill>
                    <w14:schemeClr w14:val="tx1"/>
                  </w14:solidFill>
                </w14:textFill>
              </w:rPr>
              <w:t>As a direct supervisor,  I want the</w:t>
            </w:r>
            <w:r>
              <w:rPr>
                <w:rFonts w:hint="eastAsia"/>
                <w:lang w:eastAsia="zh-CN"/>
              </w:rPr>
              <w:t xml:space="preserve"> request from the employee include</w:t>
            </w:r>
            <w:r>
              <w:rPr>
                <w:rFonts w:hint="default"/>
                <w:lang w:eastAsia="zh-CN"/>
              </w:rPr>
              <w:t>s</w:t>
            </w:r>
            <w:r>
              <w:rPr>
                <w:rFonts w:hint="eastAsia"/>
                <w:lang w:eastAsia="zh-CN"/>
              </w:rPr>
              <w:t xml:space="preserve"> enough information to assure that there will be no disruption for colleagues and related tasks. </w:t>
            </w:r>
          </w:p>
        </w:tc>
      </w:tr>
    </w:tbl>
    <w:p>
      <w:pPr>
        <w:rPr>
          <w:lang w:eastAsia="zh-CN"/>
        </w:rPr>
      </w:pPr>
    </w:p>
    <w:p>
      <w:pPr>
        <w:rPr>
          <w:lang w:eastAsia="zh-CN"/>
        </w:rPr>
      </w:pPr>
    </w:p>
    <w:p>
      <w:pPr>
        <w:rPr>
          <w:lang w:eastAsia="zh-CN"/>
        </w:rPr>
      </w:pP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08"/>
        <w:gridCol w:w="83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56" w:type="dxa"/>
            <w:gridSpan w:val="2"/>
            <w:shd w:val="clear" w:color="auto" w:fill="BEBEBE" w:themeFill="background1" w:themeFillShade="BF"/>
          </w:tcPr>
          <w:p>
            <w:pPr>
              <w:spacing w:after="240"/>
              <w:jc w:val="both"/>
              <w:rPr>
                <w:rFonts w:hint="default"/>
                <w:color w:val="000000" w:themeColor="text1"/>
                <w:sz w:val="20"/>
                <w:szCs w:val="20"/>
                <w14:textFill>
                  <w14:solidFill>
                    <w14:schemeClr w14:val="tx1"/>
                  </w14:solidFill>
                </w14:textFill>
              </w:rPr>
            </w:pPr>
            <w:r>
              <w:rPr>
                <w:b/>
                <w:bCs/>
                <w:color w:val="000000" w:themeColor="text1"/>
                <w:sz w:val="20"/>
                <w:szCs w:val="20"/>
                <w14:textFill>
                  <w14:solidFill>
                    <w14:schemeClr w14:val="tx1"/>
                  </w14:solidFill>
                </w14:textFill>
              </w:rPr>
              <w:t>Final user/Stakeholder:</w:t>
            </w:r>
            <w:r>
              <w:rPr>
                <w:color w:val="000000" w:themeColor="text1"/>
                <w:sz w:val="20"/>
                <w:szCs w:val="20"/>
                <w14:textFill>
                  <w14:solidFill>
                    <w14:schemeClr w14:val="tx1"/>
                  </w14:solidFill>
                </w14:textFill>
              </w:rPr>
              <w:t xml:space="preserve"> </w:t>
            </w:r>
            <w:r>
              <w:rPr>
                <w:rFonts w:hint="default"/>
                <w:color w:val="000000" w:themeColor="text1"/>
                <w:sz w:val="20"/>
                <w:szCs w:val="20"/>
                <w14:textFill>
                  <w14:solidFill>
                    <w14:schemeClr w14:val="tx1"/>
                  </w14:solidFill>
                </w14:textFill>
              </w:rPr>
              <w:t>Facility</w:t>
            </w:r>
            <w:r>
              <w:rPr>
                <w:color w:val="000000" w:themeColor="text1"/>
                <w:sz w:val="20"/>
                <w:szCs w:val="20"/>
                <w14:textFill>
                  <w14:solidFill>
                    <w14:schemeClr w14:val="tx1"/>
                  </w14:solidFill>
                </w14:textFill>
              </w:rPr>
              <w:t xml:space="preserve"> Manager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9" w:type="dxa"/>
            <w:shd w:val="clear" w:color="auto" w:fill="EEECE1" w:themeFill="background2"/>
          </w:tcPr>
          <w:p>
            <w:pPr>
              <w:spacing w:after="240"/>
              <w:jc w:val="both"/>
              <w:rPr>
                <w:rFonts w:hint="default"/>
                <w:b/>
                <w:bCs/>
                <w:color w:val="000000" w:themeColor="text1"/>
                <w:sz w:val="20"/>
                <w:szCs w:val="20"/>
                <w14:textFill>
                  <w14:solidFill>
                    <w14:schemeClr w14:val="tx1"/>
                  </w14:solidFill>
                </w14:textFill>
              </w:rPr>
            </w:pPr>
            <w:r>
              <w:rPr>
                <w:b/>
                <w:bCs/>
                <w:color w:val="000000" w:themeColor="text1"/>
                <w:sz w:val="20"/>
                <w:szCs w:val="20"/>
                <w14:textFill>
                  <w14:solidFill>
                    <w14:schemeClr w14:val="tx1"/>
                  </w14:solidFill>
                </w14:textFill>
              </w:rPr>
              <w:t>Epic #1</w:t>
            </w:r>
          </w:p>
        </w:tc>
        <w:tc>
          <w:tcPr>
            <w:tcW w:w="8437" w:type="dxa"/>
            <w:shd w:val="clear" w:color="auto" w:fill="EEECE1" w:themeFill="background2"/>
          </w:tcPr>
          <w:p>
            <w:pPr>
              <w:spacing w:after="240"/>
              <w:jc w:val="both"/>
              <w:rPr>
                <w:rFonts w:hint="default"/>
                <w:color w:val="000000" w:themeColor="text1"/>
                <w:sz w:val="20"/>
                <w:szCs w:val="20"/>
                <w14:textFill>
                  <w14:solidFill>
                    <w14:schemeClr w14:val="tx1"/>
                  </w14:solidFill>
                </w14:textFill>
              </w:rPr>
            </w:pPr>
            <w:r>
              <w:rPr>
                <w:color w:val="000000" w:themeColor="text1"/>
                <w:sz w:val="20"/>
                <w:szCs w:val="20"/>
                <w14:textFill>
                  <w14:solidFill>
                    <w14:schemeClr w14:val="tx1"/>
                  </w14:solidFill>
                </w14:textFill>
              </w:rPr>
              <w:t>As a facility manager, I want to change the room statement and the statement of the staff table so that I can help the plan on the calendar going as schedule.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9" w:type="dxa"/>
          </w:tcPr>
          <w:p>
            <w:pPr>
              <w:spacing w:after="240"/>
              <w:jc w:val="both"/>
              <w:rPr>
                <w:b/>
                <w:bCs/>
                <w:color w:val="000000" w:themeColor="text1"/>
                <w:sz w:val="20"/>
                <w:szCs w:val="20"/>
                <w14:textFill>
                  <w14:solidFill>
                    <w14:schemeClr w14:val="tx1"/>
                  </w14:solidFill>
                </w14:textFill>
              </w:rPr>
            </w:pPr>
            <w:r>
              <w:rPr>
                <w:b/>
                <w:bCs/>
                <w:color w:val="000000" w:themeColor="text1"/>
                <w:sz w:val="20"/>
                <w:szCs w:val="20"/>
                <w14:textFill>
                  <w14:solidFill>
                    <w14:schemeClr w14:val="tx1"/>
                  </w14:solidFill>
                </w14:textFill>
              </w:rPr>
              <w:t>User Story 1</w:t>
            </w:r>
          </w:p>
        </w:tc>
        <w:tc>
          <w:tcPr>
            <w:tcW w:w="8437" w:type="dxa"/>
          </w:tcPr>
          <w:p>
            <w:pPr>
              <w:spacing w:after="240"/>
              <w:jc w:val="both"/>
              <w:rPr>
                <w:rFonts w:hint="default"/>
                <w:color w:val="000000" w:themeColor="text1"/>
                <w:sz w:val="20"/>
                <w:szCs w:val="20"/>
                <w14:textFill>
                  <w14:solidFill>
                    <w14:schemeClr w14:val="tx1"/>
                  </w14:solidFill>
                </w14:textFill>
              </w:rPr>
            </w:pPr>
            <w:r>
              <w:rPr>
                <w:color w:val="000000" w:themeColor="text1"/>
                <w:sz w:val="20"/>
                <w:szCs w:val="20"/>
                <w14:textFill>
                  <w14:solidFill>
                    <w14:schemeClr w14:val="tx1"/>
                  </w14:solidFill>
                </w14:textFill>
              </w:rPr>
              <w:t>As a facility manager , I want to have the access to all the room information , so that I can know how big is each meeting room and how much people can have while having a meeting.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9" w:type="dxa"/>
          </w:tcPr>
          <w:p>
            <w:pPr>
              <w:spacing w:after="240"/>
              <w:jc w:val="both"/>
              <w:rPr>
                <w:b/>
                <w:bCs/>
                <w:color w:val="000000" w:themeColor="text1"/>
                <w:sz w:val="20"/>
                <w:szCs w:val="20"/>
                <w14:textFill>
                  <w14:solidFill>
                    <w14:schemeClr w14:val="tx1"/>
                  </w14:solidFill>
                </w14:textFill>
              </w:rPr>
            </w:pPr>
            <w:r>
              <w:rPr>
                <w:b/>
                <w:bCs/>
                <w:color w:val="000000" w:themeColor="text1"/>
                <w:sz w:val="20"/>
                <w:szCs w:val="20"/>
                <w14:textFill>
                  <w14:solidFill>
                    <w14:schemeClr w14:val="tx1"/>
                  </w14:solidFill>
                </w14:textFill>
              </w:rPr>
              <w:t>User Story 2</w:t>
            </w:r>
          </w:p>
        </w:tc>
        <w:tc>
          <w:tcPr>
            <w:tcW w:w="8437" w:type="dxa"/>
          </w:tcPr>
          <w:p>
            <w:pPr>
              <w:spacing w:after="240"/>
              <w:jc w:val="both"/>
              <w:rPr>
                <w:rFonts w:hint="default"/>
                <w:color w:val="000000" w:themeColor="text1"/>
                <w:sz w:val="20"/>
                <w:szCs w:val="20"/>
                <w14:textFill>
                  <w14:solidFill>
                    <w14:schemeClr w14:val="tx1"/>
                  </w14:solidFill>
                </w14:textFill>
              </w:rPr>
            </w:pPr>
            <w:r>
              <w:rPr>
                <w:color w:val="000000" w:themeColor="text1"/>
                <w:sz w:val="20"/>
                <w:szCs w:val="20"/>
                <w14:textFill>
                  <w14:solidFill>
                    <w14:schemeClr w14:val="tx1"/>
                  </w14:solidFill>
                </w14:textFill>
              </w:rPr>
              <w:t>As a facility manager, I want to access to the status of each room ,so that I can change the statement of the rooms and approve the reserverance or not.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9" w:type="dxa"/>
          </w:tcPr>
          <w:p>
            <w:pPr>
              <w:spacing w:after="240"/>
              <w:jc w:val="both"/>
              <w:rPr>
                <w:b/>
                <w:bCs/>
                <w:color w:val="000000" w:themeColor="text1"/>
                <w:sz w:val="20"/>
                <w:szCs w:val="20"/>
                <w14:textFill>
                  <w14:solidFill>
                    <w14:schemeClr w14:val="tx1"/>
                  </w14:solidFill>
                </w14:textFill>
              </w:rPr>
            </w:pPr>
            <w:r>
              <w:rPr>
                <w:b/>
                <w:bCs/>
                <w:color w:val="000000" w:themeColor="text1"/>
                <w:sz w:val="20"/>
                <w:szCs w:val="20"/>
                <w14:textFill>
                  <w14:solidFill>
                    <w14:schemeClr w14:val="tx1"/>
                  </w14:solidFill>
                </w14:textFill>
              </w:rPr>
              <w:t>User Story 3</w:t>
            </w:r>
          </w:p>
        </w:tc>
        <w:tc>
          <w:tcPr>
            <w:tcW w:w="8437" w:type="dxa"/>
          </w:tcPr>
          <w:p>
            <w:pPr>
              <w:spacing w:after="240"/>
              <w:jc w:val="both"/>
              <w:rPr>
                <w:rFonts w:hint="default"/>
                <w:color w:val="000000" w:themeColor="text1"/>
                <w:sz w:val="20"/>
                <w:szCs w:val="20"/>
                <w14:textFill>
                  <w14:solidFill>
                    <w14:schemeClr w14:val="tx1"/>
                  </w14:solidFill>
                </w14:textFill>
              </w:rPr>
            </w:pPr>
            <w:r>
              <w:rPr>
                <w:color w:val="000000" w:themeColor="text1"/>
                <w:sz w:val="20"/>
                <w:szCs w:val="20"/>
                <w14:textFill>
                  <w14:solidFill>
                    <w14:schemeClr w14:val="tx1"/>
                  </w14:solidFill>
                </w14:textFill>
              </w:rPr>
              <w:t>As a facility manager, I want to have the fault report of each room, so that I can send the maintainance man to repair the faults in time to prevent the meeting can not going as planned because of the fault.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9" w:type="dxa"/>
          </w:tcPr>
          <w:p>
            <w:pPr>
              <w:spacing w:after="240"/>
              <w:jc w:val="both"/>
              <w:rPr>
                <w:b/>
                <w:bCs/>
                <w:color w:val="000000" w:themeColor="text1"/>
                <w:sz w:val="20"/>
                <w:szCs w:val="20"/>
                <w14:textFill>
                  <w14:solidFill>
                    <w14:schemeClr w14:val="tx1"/>
                  </w14:solidFill>
                </w14:textFill>
              </w:rPr>
            </w:pPr>
            <w:r>
              <w:rPr>
                <w:b/>
                <w:bCs/>
                <w:color w:val="000000" w:themeColor="text1"/>
                <w:sz w:val="20"/>
                <w:szCs w:val="20"/>
                <w14:textFill>
                  <w14:solidFill>
                    <w14:schemeClr w14:val="tx1"/>
                  </w14:solidFill>
                </w14:textFill>
              </w:rPr>
              <w:t>User Story 4</w:t>
            </w:r>
          </w:p>
        </w:tc>
        <w:tc>
          <w:tcPr>
            <w:tcW w:w="8437" w:type="dxa"/>
          </w:tcPr>
          <w:p>
            <w:pPr>
              <w:spacing w:after="240"/>
              <w:jc w:val="both"/>
              <w:rPr>
                <w:rFonts w:hint="default"/>
                <w:color w:val="000000" w:themeColor="text1"/>
                <w:sz w:val="20"/>
                <w:szCs w:val="20"/>
                <w14:textFill>
                  <w14:solidFill>
                    <w14:schemeClr w14:val="tx1"/>
                  </w14:solidFill>
                </w14:textFill>
              </w:rPr>
            </w:pPr>
            <w:r>
              <w:rPr>
                <w:color w:val="000000" w:themeColor="text1"/>
                <w:sz w:val="20"/>
                <w:szCs w:val="20"/>
                <w14:textFill>
                  <w14:solidFill>
                    <w14:schemeClr w14:val="tx1"/>
                  </w14:solidFill>
                </w14:textFill>
              </w:rPr>
              <w:t>As a facility manager, I want to have access to the communication system, so that I can have a communication with the booker if the reservation is failed.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9" w:type="dxa"/>
          </w:tcPr>
          <w:p>
            <w:pPr>
              <w:spacing w:after="240"/>
              <w:jc w:val="both"/>
              <w:rPr>
                <w:b/>
                <w:bCs/>
                <w:color w:val="000000" w:themeColor="text1"/>
                <w:sz w:val="20"/>
                <w:szCs w:val="20"/>
                <w14:textFill>
                  <w14:solidFill>
                    <w14:schemeClr w14:val="tx1"/>
                  </w14:solidFill>
                </w14:textFill>
              </w:rPr>
            </w:pPr>
            <w:r>
              <w:rPr>
                <w:b/>
                <w:bCs/>
                <w:color w:val="000000" w:themeColor="text1"/>
                <w:sz w:val="20"/>
                <w:szCs w:val="20"/>
                <w14:textFill>
                  <w14:solidFill>
                    <w14:schemeClr w14:val="tx1"/>
                  </w14:solidFill>
                </w14:textFill>
              </w:rPr>
              <w:t>User Story 5</w:t>
            </w:r>
          </w:p>
        </w:tc>
        <w:tc>
          <w:tcPr>
            <w:tcW w:w="8437" w:type="dxa"/>
          </w:tcPr>
          <w:p>
            <w:pPr>
              <w:spacing w:after="240"/>
              <w:jc w:val="both"/>
              <w:rPr>
                <w:rFonts w:hint="default"/>
                <w:color w:val="000000" w:themeColor="text1"/>
                <w:sz w:val="20"/>
                <w:szCs w:val="20"/>
                <w14:textFill>
                  <w14:solidFill>
                    <w14:schemeClr w14:val="tx1"/>
                  </w14:solidFill>
                </w14:textFill>
              </w:rPr>
            </w:pPr>
            <w:r>
              <w:rPr>
                <w:color w:val="000000" w:themeColor="text1"/>
                <w:sz w:val="20"/>
                <w:szCs w:val="20"/>
                <w14:textFill>
                  <w14:solidFill>
                    <w14:schemeClr w14:val="tx1"/>
                  </w14:solidFill>
                </w14:textFill>
              </w:rPr>
              <w:t>As a facility manager, I want to have access to a radio system so that I can give the information out if there are emergency meeting or rooms being occupied by serious matters.</w:t>
            </w:r>
          </w:p>
        </w:tc>
      </w:tr>
    </w:tbl>
    <w:p>
      <w:pPr>
        <w:rPr>
          <w:lang w:eastAsia="zh-CN"/>
        </w:rPr>
      </w:pPr>
    </w:p>
    <w:p>
      <w:pPr>
        <w:rPr>
          <w:lang w:eastAsia="zh-CN"/>
        </w:rPr>
      </w:pPr>
    </w:p>
    <w:p>
      <w:pPr>
        <w:rPr>
          <w:lang w:eastAsia="zh-CN"/>
        </w:rPr>
      </w:pP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08"/>
        <w:gridCol w:w="83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56" w:type="dxa"/>
            <w:gridSpan w:val="2"/>
            <w:shd w:val="clear" w:color="auto" w:fill="BEBEBE" w:themeFill="background1" w:themeFillShade="BF"/>
          </w:tcPr>
          <w:p>
            <w:pPr>
              <w:spacing w:after="240"/>
              <w:jc w:val="both"/>
              <w:rPr>
                <w:rFonts w:hint="default"/>
                <w:color w:val="000000" w:themeColor="text1"/>
                <w:sz w:val="20"/>
                <w:szCs w:val="20"/>
                <w14:textFill>
                  <w14:solidFill>
                    <w14:schemeClr w14:val="tx1"/>
                  </w14:solidFill>
                </w14:textFill>
              </w:rPr>
            </w:pPr>
            <w:r>
              <w:rPr>
                <w:b/>
                <w:bCs/>
                <w:color w:val="000000" w:themeColor="text1"/>
                <w:sz w:val="20"/>
                <w:szCs w:val="20"/>
                <w14:textFill>
                  <w14:solidFill>
                    <w14:schemeClr w14:val="tx1"/>
                  </w14:solidFill>
                </w14:textFill>
              </w:rPr>
              <w:t>Final user/Stakeholder:</w:t>
            </w:r>
            <w:r>
              <w:rPr>
                <w:color w:val="000000" w:themeColor="text1"/>
                <w:sz w:val="20"/>
                <w:szCs w:val="20"/>
                <w14:textFill>
                  <w14:solidFill>
                    <w14:schemeClr w14:val="tx1"/>
                  </w14:solidFill>
                </w14:textFill>
              </w:rPr>
              <w:t xml:space="preserve"> IT Department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9" w:type="dxa"/>
            <w:shd w:val="clear" w:color="auto" w:fill="EEECE1" w:themeFill="background2"/>
          </w:tcPr>
          <w:p>
            <w:pPr>
              <w:spacing w:after="240"/>
              <w:jc w:val="both"/>
              <w:rPr>
                <w:rFonts w:hint="default"/>
                <w:b/>
                <w:bCs/>
                <w:color w:val="000000" w:themeColor="text1"/>
                <w:sz w:val="20"/>
                <w:szCs w:val="20"/>
                <w14:textFill>
                  <w14:solidFill>
                    <w14:schemeClr w14:val="tx1"/>
                  </w14:solidFill>
                </w14:textFill>
              </w:rPr>
            </w:pPr>
            <w:r>
              <w:rPr>
                <w:b/>
                <w:bCs/>
                <w:color w:val="000000" w:themeColor="text1"/>
                <w:sz w:val="20"/>
                <w:szCs w:val="20"/>
                <w14:textFill>
                  <w14:solidFill>
                    <w14:schemeClr w14:val="tx1"/>
                  </w14:solidFill>
                </w14:textFill>
              </w:rPr>
              <w:t>Epic #1</w:t>
            </w:r>
          </w:p>
        </w:tc>
        <w:tc>
          <w:tcPr>
            <w:tcW w:w="8437" w:type="dxa"/>
            <w:shd w:val="clear" w:color="auto" w:fill="EEECE1" w:themeFill="background2"/>
          </w:tcPr>
          <w:p>
            <w:pPr>
              <w:spacing w:after="240"/>
              <w:jc w:val="both"/>
              <w:rPr>
                <w:rFonts w:hint="default"/>
                <w:color w:val="000000" w:themeColor="text1"/>
                <w:sz w:val="20"/>
                <w:szCs w:val="20"/>
                <w14:textFill>
                  <w14:solidFill>
                    <w14:schemeClr w14:val="tx1"/>
                  </w14:solidFill>
                </w14:textFill>
              </w:rPr>
            </w:pPr>
            <w:r>
              <w:rPr>
                <w:rFonts w:hint="default"/>
                <w:color w:val="000000" w:themeColor="text1"/>
                <w:sz w:val="20"/>
                <w:szCs w:val="20"/>
                <w14:textFill>
                  <w14:solidFill>
                    <w14:schemeClr w14:val="tx1"/>
                  </w14:solidFill>
                </w14:textFill>
              </w:rPr>
              <w:t>As a normal staff in IT Department, I want to have all the access to the server so that I can have my assignment done and upload on the server. Furthermore , I can have the code of the page and fix some bugs.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9" w:type="dxa"/>
          </w:tcPr>
          <w:p>
            <w:pPr>
              <w:spacing w:after="240"/>
              <w:jc w:val="both"/>
              <w:rPr>
                <w:b/>
                <w:bCs/>
                <w:color w:val="000000" w:themeColor="text1"/>
                <w:sz w:val="20"/>
                <w:szCs w:val="20"/>
                <w14:textFill>
                  <w14:solidFill>
                    <w14:schemeClr w14:val="tx1"/>
                  </w14:solidFill>
                </w14:textFill>
              </w:rPr>
            </w:pPr>
            <w:r>
              <w:rPr>
                <w:b/>
                <w:bCs/>
                <w:color w:val="000000" w:themeColor="text1"/>
                <w:sz w:val="20"/>
                <w:szCs w:val="20"/>
                <w14:textFill>
                  <w14:solidFill>
                    <w14:schemeClr w14:val="tx1"/>
                  </w14:solidFill>
                </w14:textFill>
              </w:rPr>
              <w:t>User Story 1</w:t>
            </w:r>
          </w:p>
        </w:tc>
        <w:tc>
          <w:tcPr>
            <w:tcW w:w="8437" w:type="dxa"/>
          </w:tcPr>
          <w:p>
            <w:pPr>
              <w:spacing w:after="240"/>
              <w:jc w:val="both"/>
              <w:rPr>
                <w:rFonts w:hint="default"/>
                <w:color w:val="000000" w:themeColor="text1"/>
                <w:sz w:val="20"/>
                <w:szCs w:val="20"/>
                <w14:textFill>
                  <w14:solidFill>
                    <w14:schemeClr w14:val="tx1"/>
                  </w14:solidFill>
                </w14:textFill>
              </w:rPr>
            </w:pPr>
            <w:r>
              <w:rPr>
                <w:rFonts w:hint="default"/>
                <w:color w:val="000000" w:themeColor="text1"/>
                <w:sz w:val="20"/>
                <w:szCs w:val="20"/>
                <w14:textFill>
                  <w14:solidFill>
                    <w14:schemeClr w14:val="tx1"/>
                  </w14:solidFill>
                </w14:textFill>
              </w:rPr>
              <w:t>As a staff of IT department, I want to access the server at anytime any where, so that I can upload the logs in tome to catch the due date of the project.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9" w:type="dxa"/>
          </w:tcPr>
          <w:p>
            <w:pPr>
              <w:spacing w:after="240"/>
              <w:jc w:val="both"/>
              <w:rPr>
                <w:b/>
                <w:bCs/>
                <w:color w:val="000000" w:themeColor="text1"/>
                <w:sz w:val="20"/>
                <w:szCs w:val="20"/>
                <w14:textFill>
                  <w14:solidFill>
                    <w14:schemeClr w14:val="tx1"/>
                  </w14:solidFill>
                </w14:textFill>
              </w:rPr>
            </w:pPr>
            <w:r>
              <w:rPr>
                <w:b/>
                <w:bCs/>
                <w:color w:val="000000" w:themeColor="text1"/>
                <w:sz w:val="20"/>
                <w:szCs w:val="20"/>
                <w14:textFill>
                  <w14:solidFill>
                    <w14:schemeClr w14:val="tx1"/>
                  </w14:solidFill>
                </w14:textFill>
              </w:rPr>
              <w:t>User Story 2</w:t>
            </w:r>
          </w:p>
        </w:tc>
        <w:tc>
          <w:tcPr>
            <w:tcW w:w="8437" w:type="dxa"/>
          </w:tcPr>
          <w:p>
            <w:pPr>
              <w:spacing w:after="240"/>
              <w:jc w:val="both"/>
              <w:rPr>
                <w:rFonts w:hint="default"/>
                <w:color w:val="000000" w:themeColor="text1"/>
                <w:sz w:val="20"/>
                <w:szCs w:val="20"/>
                <w14:textFill>
                  <w14:solidFill>
                    <w14:schemeClr w14:val="tx1"/>
                  </w14:solidFill>
                </w14:textFill>
              </w:rPr>
            </w:pPr>
            <w:r>
              <w:rPr>
                <w:color w:val="000000" w:themeColor="text1"/>
                <w:sz w:val="20"/>
                <w:szCs w:val="20"/>
                <w14:textFill>
                  <w14:solidFill>
                    <w14:schemeClr w14:val="tx1"/>
                  </w14:solidFill>
                </w14:textFill>
              </w:rPr>
              <w:t>As a staff of IT department, I want to have the code of the pages , so that I can find the bugs and discuss with my colleges for a mending plan.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9" w:type="dxa"/>
          </w:tcPr>
          <w:p>
            <w:pPr>
              <w:spacing w:after="240"/>
              <w:jc w:val="both"/>
              <w:rPr>
                <w:b/>
                <w:bCs/>
                <w:color w:val="000000" w:themeColor="text1"/>
                <w:sz w:val="20"/>
                <w:szCs w:val="20"/>
                <w14:textFill>
                  <w14:solidFill>
                    <w14:schemeClr w14:val="tx1"/>
                  </w14:solidFill>
                </w14:textFill>
              </w:rPr>
            </w:pPr>
            <w:r>
              <w:rPr>
                <w:b/>
                <w:bCs/>
                <w:color w:val="000000" w:themeColor="text1"/>
                <w:sz w:val="20"/>
                <w:szCs w:val="20"/>
                <w14:textFill>
                  <w14:solidFill>
                    <w14:schemeClr w14:val="tx1"/>
                  </w14:solidFill>
                </w14:textFill>
              </w:rPr>
              <w:t>User Story 3</w:t>
            </w:r>
          </w:p>
        </w:tc>
        <w:tc>
          <w:tcPr>
            <w:tcW w:w="8437" w:type="dxa"/>
          </w:tcPr>
          <w:p>
            <w:pPr>
              <w:spacing w:after="240"/>
              <w:jc w:val="both"/>
              <w:rPr>
                <w:rFonts w:hint="default"/>
                <w:color w:val="000000" w:themeColor="text1"/>
                <w:sz w:val="20"/>
                <w:szCs w:val="20"/>
                <w14:textFill>
                  <w14:solidFill>
                    <w14:schemeClr w14:val="tx1"/>
                  </w14:solidFill>
                </w14:textFill>
              </w:rPr>
            </w:pPr>
            <w:r>
              <w:rPr>
                <w:color w:val="000000" w:themeColor="text1"/>
                <w:sz w:val="20"/>
                <w:szCs w:val="20"/>
                <w14:textFill>
                  <w14:solidFill>
                    <w14:schemeClr w14:val="tx1"/>
                  </w14:solidFill>
                </w14:textFill>
              </w:rPr>
              <w:t>As a staff of IT department, I want to have a portal to access the gateway for the coding project, so that I don't need to draw a lot of information everytime editing the project.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9" w:type="dxa"/>
          </w:tcPr>
          <w:p>
            <w:pPr>
              <w:spacing w:after="240"/>
              <w:jc w:val="both"/>
              <w:rPr>
                <w:b/>
                <w:bCs/>
                <w:color w:val="000000" w:themeColor="text1"/>
                <w:sz w:val="20"/>
                <w:szCs w:val="20"/>
                <w14:textFill>
                  <w14:solidFill>
                    <w14:schemeClr w14:val="tx1"/>
                  </w14:solidFill>
                </w14:textFill>
              </w:rPr>
            </w:pPr>
            <w:r>
              <w:rPr>
                <w:b/>
                <w:bCs/>
                <w:color w:val="000000" w:themeColor="text1"/>
                <w:sz w:val="20"/>
                <w:szCs w:val="20"/>
                <w14:textFill>
                  <w14:solidFill>
                    <w14:schemeClr w14:val="tx1"/>
                  </w14:solidFill>
                </w14:textFill>
              </w:rPr>
              <w:t>User Story 4</w:t>
            </w:r>
          </w:p>
        </w:tc>
        <w:tc>
          <w:tcPr>
            <w:tcW w:w="8437" w:type="dxa"/>
          </w:tcPr>
          <w:p>
            <w:pPr>
              <w:spacing w:after="240"/>
              <w:jc w:val="both"/>
              <w:rPr>
                <w:rFonts w:hint="default"/>
                <w:color w:val="000000" w:themeColor="text1"/>
                <w:sz w:val="20"/>
                <w:szCs w:val="20"/>
                <w14:textFill>
                  <w14:solidFill>
                    <w14:schemeClr w14:val="tx1"/>
                  </w14:solidFill>
                </w14:textFill>
              </w:rPr>
            </w:pPr>
            <w:r>
              <w:rPr>
                <w:color w:val="000000" w:themeColor="text1"/>
                <w:sz w:val="20"/>
                <w:szCs w:val="20"/>
                <w14:textFill>
                  <w14:solidFill>
                    <w14:schemeClr w14:val="tx1"/>
                  </w14:solidFill>
                </w14:textFill>
              </w:rPr>
              <w:t>As a staff of IT department, I want to have an access for the communication system, so that I can communicate with my college what to do and where to fix.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9" w:type="dxa"/>
          </w:tcPr>
          <w:p>
            <w:pPr>
              <w:spacing w:after="240"/>
              <w:jc w:val="both"/>
              <w:rPr>
                <w:b/>
                <w:bCs/>
                <w:color w:val="000000" w:themeColor="text1"/>
                <w:sz w:val="20"/>
                <w:szCs w:val="20"/>
                <w14:textFill>
                  <w14:solidFill>
                    <w14:schemeClr w14:val="tx1"/>
                  </w14:solidFill>
                </w14:textFill>
              </w:rPr>
            </w:pPr>
            <w:r>
              <w:rPr>
                <w:b/>
                <w:bCs/>
                <w:color w:val="000000" w:themeColor="text1"/>
                <w:sz w:val="20"/>
                <w:szCs w:val="20"/>
                <w14:textFill>
                  <w14:solidFill>
                    <w14:schemeClr w14:val="tx1"/>
                  </w14:solidFill>
                </w14:textFill>
              </w:rPr>
              <w:t>User Story 5</w:t>
            </w:r>
          </w:p>
        </w:tc>
        <w:tc>
          <w:tcPr>
            <w:tcW w:w="8437" w:type="dxa"/>
          </w:tcPr>
          <w:p>
            <w:pPr>
              <w:spacing w:after="240"/>
              <w:jc w:val="both"/>
              <w:rPr>
                <w:rFonts w:hint="default"/>
                <w:color w:val="000000" w:themeColor="text1"/>
                <w:sz w:val="20"/>
                <w:szCs w:val="20"/>
                <w14:textFill>
                  <w14:solidFill>
                    <w14:schemeClr w14:val="tx1"/>
                  </w14:solidFill>
                </w14:textFill>
              </w:rPr>
            </w:pPr>
            <w:r>
              <w:rPr>
                <w:color w:val="000000" w:themeColor="text1"/>
                <w:sz w:val="20"/>
                <w:szCs w:val="20"/>
                <w14:textFill>
                  <w14:solidFill>
                    <w14:schemeClr w14:val="tx1"/>
                  </w14:solidFill>
                </w14:textFill>
              </w:rPr>
              <w:t>As a staff of IT department, I want to have an access to the booking system sao that I can book rooms for a small meeting between us developers.</w:t>
            </w:r>
          </w:p>
        </w:tc>
      </w:tr>
    </w:tbl>
    <w:p>
      <w:pPr>
        <w:rPr>
          <w:lang w:eastAsia="zh-CN"/>
        </w:rPr>
      </w:pPr>
    </w:p>
    <w:p>
      <w:pPr>
        <w:rPr>
          <w:lang w:eastAsia="zh-CN"/>
        </w:rPr>
      </w:pPr>
    </w:p>
    <w:p>
      <w:pPr>
        <w:rPr>
          <w:lang w:eastAsia="zh-CN"/>
        </w:rPr>
      </w:pP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78"/>
        <w:gridCol w:w="84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56" w:type="dxa"/>
            <w:gridSpan w:val="2"/>
            <w:shd w:val="clear" w:color="auto" w:fill="BEBEBE" w:themeFill="background1" w:themeFillShade="BF"/>
          </w:tcPr>
          <w:p>
            <w:pPr>
              <w:spacing w:after="240"/>
              <w:jc w:val="both"/>
              <w:rPr>
                <w:rFonts w:hint="default"/>
                <w:color w:val="000000" w:themeColor="text1"/>
                <w:sz w:val="20"/>
                <w:szCs w:val="20"/>
                <w14:textFill>
                  <w14:solidFill>
                    <w14:schemeClr w14:val="tx1"/>
                  </w14:solidFill>
                </w14:textFill>
              </w:rPr>
            </w:pPr>
            <w:r>
              <w:rPr>
                <w:b/>
                <w:bCs/>
                <w:color w:val="000000" w:themeColor="text1"/>
                <w:sz w:val="20"/>
                <w:szCs w:val="20"/>
                <w14:textFill>
                  <w14:solidFill>
                    <w14:schemeClr w14:val="tx1"/>
                  </w14:solidFill>
                </w14:textFill>
              </w:rPr>
              <w:t>Final user/Stakeholder:</w:t>
            </w:r>
            <w:r>
              <w:rPr>
                <w:color w:val="000000" w:themeColor="text1"/>
                <w:sz w:val="20"/>
                <w:szCs w:val="20"/>
                <w14:textFill>
                  <w14:solidFill>
                    <w14:schemeClr w14:val="tx1"/>
                  </w14:solidFill>
                </w14:textFill>
              </w:rPr>
              <w:t xml:space="preserve"> Human Resources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9" w:type="dxa"/>
            <w:shd w:val="clear" w:color="auto" w:fill="EEECE1" w:themeFill="background2"/>
          </w:tcPr>
          <w:p>
            <w:pPr>
              <w:spacing w:after="240"/>
              <w:jc w:val="both"/>
              <w:rPr>
                <w:rFonts w:hint="default"/>
                <w:b/>
                <w:bCs/>
                <w:color w:val="000000" w:themeColor="text1"/>
                <w:sz w:val="20"/>
                <w:szCs w:val="20"/>
                <w14:textFill>
                  <w14:solidFill>
                    <w14:schemeClr w14:val="tx1"/>
                  </w14:solidFill>
                </w14:textFill>
              </w:rPr>
            </w:pPr>
            <w:r>
              <w:rPr>
                <w:b/>
                <w:bCs/>
                <w:color w:val="000000" w:themeColor="text1"/>
                <w:sz w:val="20"/>
                <w:szCs w:val="20"/>
                <w14:textFill>
                  <w14:solidFill>
                    <w14:schemeClr w14:val="tx1"/>
                  </w14:solidFill>
                </w14:textFill>
              </w:rPr>
              <w:t>Epic #1</w:t>
            </w:r>
          </w:p>
        </w:tc>
        <w:tc>
          <w:tcPr>
            <w:tcW w:w="8467" w:type="dxa"/>
            <w:shd w:val="clear" w:color="auto" w:fill="EEECE1" w:themeFill="background2"/>
          </w:tcPr>
          <w:p>
            <w:pPr>
              <w:spacing w:after="240"/>
              <w:jc w:val="both"/>
              <w:rPr>
                <w:rFonts w:hint="default"/>
                <w:color w:val="000000" w:themeColor="text1"/>
                <w:sz w:val="20"/>
                <w:szCs w:val="20"/>
                <w14:textFill>
                  <w14:solidFill>
                    <w14:schemeClr w14:val="tx1"/>
                  </w14:solidFill>
                </w14:textFill>
              </w:rPr>
            </w:pPr>
            <w:r>
              <w:rPr>
                <w:color w:val="000000" w:themeColor="text1"/>
                <w:sz w:val="20"/>
                <w:szCs w:val="20"/>
                <w14:textFill>
                  <w14:solidFill>
                    <w14:schemeClr w14:val="tx1"/>
                  </w14:solidFill>
                </w14:textFill>
              </w:rPr>
              <w:t>As the manager of Human resouces, I want the system could statistics on the working status and efficiency of all employees, and provide data as auxiliary data to help our personnel department coordinate human resources and modify and improve existing work policies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9" w:type="dxa"/>
          </w:tcPr>
          <w:p>
            <w:pPr>
              <w:spacing w:after="240"/>
              <w:jc w:val="both"/>
              <w:rPr>
                <w:b/>
                <w:bCs/>
                <w:color w:val="000000" w:themeColor="text1"/>
                <w:sz w:val="20"/>
                <w:szCs w:val="20"/>
                <w14:textFill>
                  <w14:solidFill>
                    <w14:schemeClr w14:val="tx1"/>
                  </w14:solidFill>
                </w14:textFill>
              </w:rPr>
            </w:pPr>
            <w:r>
              <w:rPr>
                <w:b/>
                <w:bCs/>
                <w:color w:val="000000" w:themeColor="text1"/>
                <w:sz w:val="20"/>
                <w:szCs w:val="20"/>
                <w14:textFill>
                  <w14:solidFill>
                    <w14:schemeClr w14:val="tx1"/>
                  </w14:solidFill>
                </w14:textFill>
              </w:rPr>
              <w:t>User Story 1</w:t>
            </w:r>
          </w:p>
        </w:tc>
        <w:tc>
          <w:tcPr>
            <w:tcW w:w="8467" w:type="dxa"/>
          </w:tcPr>
          <w:p>
            <w:pPr>
              <w:spacing w:after="240"/>
              <w:jc w:val="both"/>
              <w:rPr>
                <w:rFonts w:hint="default"/>
                <w:color w:val="000000" w:themeColor="text1"/>
                <w:sz w:val="20"/>
                <w:szCs w:val="20"/>
                <w14:textFill>
                  <w14:solidFill>
                    <w14:schemeClr w14:val="tx1"/>
                  </w14:solidFill>
                </w14:textFill>
              </w:rPr>
            </w:pPr>
            <w:r>
              <w:rPr>
                <w:color w:val="000000" w:themeColor="text1"/>
                <w:sz w:val="20"/>
                <w:szCs w:val="20"/>
                <w14:textFill>
                  <w14:solidFill>
                    <w14:schemeClr w14:val="tx1"/>
                  </w14:solidFill>
                </w14:textFill>
              </w:rPr>
              <w:t>As the manager of Human resouces,</w:t>
            </w:r>
            <w:r>
              <w:rPr>
                <w:rFonts w:hint="default"/>
                <w:color w:val="000000" w:themeColor="text1"/>
                <w:sz w:val="20"/>
                <w:szCs w:val="20"/>
                <w14:textFill>
                  <w14:solidFill>
                    <w14:schemeClr w14:val="tx1"/>
                  </w14:solidFill>
                </w14:textFill>
              </w:rPr>
              <w:t xml:space="preserve">I want to know the status of the employees which I wanted ,like working hours ,working  allocation, working results.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9" w:type="dxa"/>
          </w:tcPr>
          <w:p>
            <w:pPr>
              <w:spacing w:after="240"/>
              <w:jc w:val="both"/>
              <w:rPr>
                <w:b/>
                <w:bCs/>
                <w:color w:val="000000" w:themeColor="text1"/>
                <w:sz w:val="20"/>
                <w:szCs w:val="20"/>
                <w14:textFill>
                  <w14:solidFill>
                    <w14:schemeClr w14:val="tx1"/>
                  </w14:solidFill>
                </w14:textFill>
              </w:rPr>
            </w:pPr>
            <w:r>
              <w:rPr>
                <w:b/>
                <w:bCs/>
                <w:color w:val="000000" w:themeColor="text1"/>
                <w:sz w:val="20"/>
                <w:szCs w:val="20"/>
                <w14:textFill>
                  <w14:solidFill>
                    <w14:schemeClr w14:val="tx1"/>
                  </w14:solidFill>
                </w14:textFill>
              </w:rPr>
              <w:t>User Story 2</w:t>
            </w:r>
          </w:p>
        </w:tc>
        <w:tc>
          <w:tcPr>
            <w:tcW w:w="8467" w:type="dxa"/>
          </w:tcPr>
          <w:p>
            <w:pPr>
              <w:spacing w:after="240"/>
              <w:jc w:val="both"/>
              <w:rPr>
                <w:rFonts w:hint="default"/>
                <w:color w:val="000000" w:themeColor="text1"/>
                <w:sz w:val="20"/>
                <w:szCs w:val="20"/>
                <w14:textFill>
                  <w14:solidFill>
                    <w14:schemeClr w14:val="tx1"/>
                  </w14:solidFill>
                </w14:textFill>
              </w:rPr>
            </w:pPr>
            <w:r>
              <w:rPr>
                <w:color w:val="000000" w:themeColor="text1"/>
                <w:sz w:val="20"/>
                <w:szCs w:val="20"/>
                <w14:textFill>
                  <w14:solidFill>
                    <w14:schemeClr w14:val="tx1"/>
                  </w14:solidFill>
                </w14:textFill>
              </w:rPr>
              <w:t>As the manager of Human resouces,</w:t>
            </w:r>
            <w:r>
              <w:rPr>
                <w:rFonts w:hint="default"/>
                <w:color w:val="000000" w:themeColor="text1"/>
                <w:sz w:val="20"/>
                <w:szCs w:val="20"/>
                <w14:textFill>
                  <w14:solidFill>
                    <w14:schemeClr w14:val="tx1"/>
                  </w14:solidFill>
                </w14:textFill>
              </w:rPr>
              <w:t>I wants to have  list of the status of the physical room, so that I can decide the form of staff training.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0" w:hRule="atLeast"/>
        </w:trPr>
        <w:tc>
          <w:tcPr>
            <w:tcW w:w="1989" w:type="dxa"/>
          </w:tcPr>
          <w:p>
            <w:pPr>
              <w:spacing w:after="240"/>
              <w:jc w:val="both"/>
              <w:rPr>
                <w:b/>
                <w:bCs/>
                <w:color w:val="000000" w:themeColor="text1"/>
                <w:sz w:val="20"/>
                <w:szCs w:val="20"/>
                <w14:textFill>
                  <w14:solidFill>
                    <w14:schemeClr w14:val="tx1"/>
                  </w14:solidFill>
                </w14:textFill>
              </w:rPr>
            </w:pPr>
            <w:r>
              <w:rPr>
                <w:b/>
                <w:bCs/>
                <w:color w:val="000000" w:themeColor="text1"/>
                <w:sz w:val="20"/>
                <w:szCs w:val="20"/>
                <w14:textFill>
                  <w14:solidFill>
                    <w14:schemeClr w14:val="tx1"/>
                  </w14:solidFill>
                </w14:textFill>
              </w:rPr>
              <w:t>User Story 3</w:t>
            </w:r>
          </w:p>
        </w:tc>
        <w:tc>
          <w:tcPr>
            <w:tcW w:w="8467" w:type="dxa"/>
          </w:tcPr>
          <w:p>
            <w:pPr>
              <w:spacing w:after="240"/>
              <w:jc w:val="both"/>
              <w:rPr>
                <w:rFonts w:hint="default"/>
                <w:color w:val="000000" w:themeColor="text1"/>
                <w:sz w:val="20"/>
                <w:szCs w:val="20"/>
                <w14:textFill>
                  <w14:solidFill>
                    <w14:schemeClr w14:val="tx1"/>
                  </w14:solidFill>
                </w14:textFill>
              </w:rPr>
            </w:pPr>
            <w:r>
              <w:rPr>
                <w:color w:val="000000" w:themeColor="text1"/>
                <w:sz w:val="20"/>
                <w:szCs w:val="20"/>
                <w14:textFill>
                  <w14:solidFill>
                    <w14:schemeClr w14:val="tx1"/>
                  </w14:solidFill>
                </w14:textFill>
              </w:rPr>
              <w:t>As  the manager of Human resouces, I want  send the messages to employees which I want, so that I can inform the relevant staff of the necessary office policy changes.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9" w:type="dxa"/>
          </w:tcPr>
          <w:p>
            <w:pPr>
              <w:spacing w:after="240"/>
              <w:jc w:val="both"/>
              <w:rPr>
                <w:b/>
                <w:bCs/>
                <w:color w:val="000000" w:themeColor="text1"/>
                <w:sz w:val="20"/>
                <w:szCs w:val="20"/>
                <w14:textFill>
                  <w14:solidFill>
                    <w14:schemeClr w14:val="tx1"/>
                  </w14:solidFill>
                </w14:textFill>
              </w:rPr>
            </w:pPr>
            <w:r>
              <w:rPr>
                <w:b/>
                <w:bCs/>
                <w:color w:val="000000" w:themeColor="text1"/>
                <w:sz w:val="20"/>
                <w:szCs w:val="20"/>
                <w14:textFill>
                  <w14:solidFill>
                    <w14:schemeClr w14:val="tx1"/>
                  </w14:solidFill>
                </w14:textFill>
              </w:rPr>
              <w:t>User Story 4</w:t>
            </w:r>
          </w:p>
        </w:tc>
        <w:tc>
          <w:tcPr>
            <w:tcW w:w="8467" w:type="dxa"/>
          </w:tcPr>
          <w:p>
            <w:pPr>
              <w:spacing w:after="240"/>
              <w:jc w:val="both"/>
              <w:rPr>
                <w:rFonts w:hint="default"/>
                <w:color w:val="000000" w:themeColor="text1"/>
                <w:sz w:val="20"/>
                <w:szCs w:val="20"/>
                <w14:textFill>
                  <w14:solidFill>
                    <w14:schemeClr w14:val="tx1"/>
                  </w14:solidFill>
                </w14:textFill>
              </w:rPr>
            </w:pPr>
            <w:r>
              <w:rPr>
                <w:rFonts w:hint="default"/>
                <w:color w:val="000000" w:themeColor="text1"/>
                <w:sz w:val="20"/>
                <w:szCs w:val="20"/>
                <w14:textFill>
                  <w14:solidFill>
                    <w14:schemeClr w14:val="tx1"/>
                  </w14:solidFill>
                </w14:textFill>
              </w:rPr>
              <w:t>As the manager of Human resources, I want to collect employees' opinions and suggestions on existing smart office policies,so that I can improve the policy well.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9" w:type="dxa"/>
          </w:tcPr>
          <w:p>
            <w:pPr>
              <w:spacing w:after="240"/>
              <w:jc w:val="both"/>
              <w:rPr>
                <w:b/>
                <w:bCs/>
                <w:color w:val="000000" w:themeColor="text1"/>
                <w:sz w:val="20"/>
                <w:szCs w:val="20"/>
                <w14:textFill>
                  <w14:solidFill>
                    <w14:schemeClr w14:val="tx1"/>
                  </w14:solidFill>
                </w14:textFill>
              </w:rPr>
            </w:pPr>
            <w:r>
              <w:rPr>
                <w:b/>
                <w:bCs/>
                <w:color w:val="000000" w:themeColor="text1"/>
                <w:sz w:val="20"/>
                <w:szCs w:val="20"/>
                <w14:textFill>
                  <w14:solidFill>
                    <w14:schemeClr w14:val="tx1"/>
                  </w14:solidFill>
                </w14:textFill>
              </w:rPr>
              <w:t>User Story 5</w:t>
            </w:r>
          </w:p>
        </w:tc>
        <w:tc>
          <w:tcPr>
            <w:tcW w:w="8467" w:type="dxa"/>
          </w:tcPr>
          <w:p>
            <w:pPr>
              <w:spacing w:after="240"/>
              <w:jc w:val="both"/>
              <w:rPr>
                <w:rFonts w:hint="default"/>
                <w:color w:val="000000" w:themeColor="text1"/>
                <w:sz w:val="20"/>
                <w:szCs w:val="20"/>
                <w14:textFill>
                  <w14:solidFill>
                    <w14:schemeClr w14:val="tx1"/>
                  </w14:solidFill>
                </w14:textFill>
              </w:rPr>
            </w:pPr>
            <w:r>
              <w:rPr>
                <w:rFonts w:hint="default"/>
                <w:color w:val="000000" w:themeColor="text1"/>
                <w:sz w:val="20"/>
                <w:szCs w:val="20"/>
                <w14:textFill>
                  <w14:solidFill>
                    <w14:schemeClr w14:val="tx1"/>
                  </w14:solidFill>
                </w14:textFill>
              </w:rPr>
              <w:t>As the manager of Human resources,  I want to know the performance of the staff,so that I could do a good job in human resources mobilization.</w:t>
            </w:r>
          </w:p>
        </w:tc>
      </w:tr>
    </w:tbl>
    <w:p>
      <w:pPr>
        <w:rPr>
          <w:lang w:eastAsia="zh-CN"/>
        </w:rPr>
      </w:pPr>
    </w:p>
    <w:p>
      <w:pPr>
        <w:rPr>
          <w:lang w:eastAsia="zh-CN"/>
        </w:rPr>
      </w:pPr>
    </w:p>
    <w:p>
      <w:pPr>
        <w:rPr>
          <w:lang w:eastAsia="zh-CN"/>
        </w:rPr>
      </w:pPr>
    </w:p>
    <w:p>
      <w:pPr>
        <w:rPr>
          <w:lang w:eastAsia="zh-CN"/>
        </w:rPr>
      </w:pPr>
    </w:p>
    <w:p>
      <w:pPr>
        <w:rPr>
          <w:lang w:eastAsia="zh-CN"/>
        </w:rPr>
      </w:pPr>
    </w:p>
    <w:p>
      <w:pPr>
        <w:pStyle w:val="3"/>
        <w:spacing w:line="360" w:lineRule="auto"/>
        <w:ind w:left="0" w:leftChars="0" w:firstLine="0" w:firstLineChars="0"/>
        <w:rPr>
          <w:rFonts w:ascii="Times New Roman" w:hAnsi="Times New Roman" w:cs="Times New Roman" w:eastAsiaTheme="minorEastAsia"/>
          <w:b w:val="0"/>
          <w:sz w:val="32"/>
          <w:lang w:eastAsia="zh-CN"/>
        </w:rPr>
      </w:pPr>
    </w:p>
    <w:p>
      <w:pPr>
        <w:pStyle w:val="2"/>
        <w:rPr>
          <w:rFonts w:ascii="Times New Roman" w:hAnsi="Times New Roman" w:cs="Times New Roman"/>
          <w:sz w:val="44"/>
          <w:lang w:eastAsia="zh-CN"/>
        </w:rPr>
      </w:pPr>
      <w:bookmarkStart w:id="23" w:name="_Toc1305963153"/>
    </w:p>
    <w:p>
      <w:pPr>
        <w:pStyle w:val="2"/>
        <w:ind w:left="0" w:leftChars="0" w:firstLine="0" w:firstLineChars="0"/>
        <w:rPr>
          <w:rFonts w:ascii="Times New Roman" w:hAnsi="Times New Roman" w:cs="Times New Roman" w:eastAsiaTheme="minorEastAsia"/>
          <w:sz w:val="44"/>
          <w:lang w:eastAsia="zh-CN"/>
        </w:rPr>
      </w:pPr>
      <w:commentRangeStart w:id="5"/>
      <w:commentRangeStart w:id="6"/>
      <w:r>
        <w:rPr>
          <w:rFonts w:ascii="Times New Roman" w:hAnsi="Times New Roman" w:cs="Times New Roman"/>
          <w:sz w:val="44"/>
          <w:lang w:eastAsia="zh-CN"/>
        </w:rPr>
        <w:t>Appendices</w:t>
      </w:r>
      <w:commentRangeEnd w:id="5"/>
      <w:r>
        <w:rPr>
          <w:rStyle w:val="18"/>
          <w:rFonts w:asciiTheme="minorHAnsi" w:hAnsiTheme="minorHAnsi" w:eastAsiaTheme="minorEastAsia"/>
          <w:b w:val="0"/>
          <w:bCs w:val="0"/>
        </w:rPr>
        <w:commentReference w:id="5"/>
      </w:r>
      <w:commentRangeEnd w:id="6"/>
      <w:r>
        <w:rPr>
          <w:rStyle w:val="18"/>
        </w:rPr>
        <w:commentReference w:id="6"/>
      </w:r>
      <w:bookmarkEnd w:id="23"/>
    </w:p>
    <w:p>
      <w:pPr>
        <w:rPr>
          <w:lang w:eastAsia="zh-CN"/>
        </w:rPr>
      </w:pPr>
    </w:p>
    <w:p>
      <w:pPr>
        <w:rPr>
          <w:lang w:eastAsia="zh-CN"/>
        </w:rPr>
      </w:pPr>
    </w:p>
    <w:p>
      <w:pPr>
        <w:pStyle w:val="2"/>
        <w:rPr>
          <w:rFonts w:ascii="Times New Roman" w:hAnsi="Times New Roman" w:cs="Times New Roman"/>
          <w:sz w:val="44"/>
          <w:lang w:eastAsia="zh-CN"/>
        </w:rPr>
      </w:pPr>
      <w:r>
        <w:rPr>
          <w:rFonts w:ascii="Times New Roman" w:hAnsi="Times New Roman" w:cs="Times New Roman"/>
          <w:sz w:val="44"/>
          <w:lang w:eastAsia="zh-CN"/>
        </w:rPr>
        <w:t xml:space="preserve"> </w:t>
      </w:r>
      <w:bookmarkStart w:id="24" w:name="_Toc1612070701"/>
      <w:r>
        <w:rPr>
          <w:rFonts w:ascii="Times New Roman" w:hAnsi="Times New Roman" w:cs="Times New Roman"/>
          <w:sz w:val="44"/>
          <w:lang w:eastAsia="zh-CN"/>
        </w:rPr>
        <w:t>Contributions Table</w:t>
      </w:r>
      <w:bookmarkEnd w:id="24"/>
    </w:p>
    <w:p>
      <w:pPr>
        <w:pStyle w:val="6"/>
        <w:spacing w:before="6"/>
        <w:rPr>
          <w:b/>
          <w:sz w:val="10"/>
        </w:rPr>
      </w:pPr>
    </w:p>
    <w:tbl>
      <w:tblPr>
        <w:tblStyle w:val="15"/>
        <w:tblW w:w="0" w:type="auto"/>
        <w:tblInd w:w="137"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4514"/>
        <w:gridCol w:w="5224"/>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1268" w:hRule="atLeast"/>
        </w:trPr>
        <w:tc>
          <w:tcPr>
            <w:tcW w:w="4514" w:type="dxa"/>
          </w:tcPr>
          <w:p>
            <w:pPr>
              <w:pStyle w:val="21"/>
              <w:spacing w:before="3"/>
              <w:rPr>
                <w:b/>
                <w:sz w:val="24"/>
              </w:rPr>
            </w:pPr>
          </w:p>
          <w:p>
            <w:pPr>
              <w:pStyle w:val="21"/>
              <w:ind w:left="820"/>
              <w:rPr>
                <w:b/>
                <w:sz w:val="24"/>
              </w:rPr>
            </w:pPr>
            <w:bookmarkStart w:id="25" w:name="Contributor:"/>
            <w:bookmarkEnd w:id="25"/>
            <w:r>
              <w:rPr>
                <w:b/>
                <w:sz w:val="24"/>
              </w:rPr>
              <w:t>Contributor:</w:t>
            </w:r>
          </w:p>
        </w:tc>
        <w:tc>
          <w:tcPr>
            <w:tcW w:w="5224" w:type="dxa"/>
          </w:tcPr>
          <w:p>
            <w:pPr>
              <w:pStyle w:val="21"/>
              <w:spacing w:before="3"/>
              <w:rPr>
                <w:b/>
                <w:sz w:val="24"/>
              </w:rPr>
            </w:pPr>
          </w:p>
          <w:p>
            <w:pPr>
              <w:pStyle w:val="21"/>
              <w:ind w:left="1783" w:right="1747" w:hanging="372"/>
              <w:rPr>
                <w:b/>
                <w:sz w:val="24"/>
              </w:rPr>
            </w:pPr>
            <w:bookmarkStart w:id="26" w:name="Contribution(s):(Tasks/Sections/Diagrams"/>
            <w:bookmarkEnd w:id="26"/>
            <w:r>
              <w:rPr>
                <w:b/>
                <w:sz w:val="24"/>
              </w:rPr>
              <w:t>Contribution(s): (Tasks/Sections/</w:t>
            </w:r>
          </w:p>
          <w:p>
            <w:pPr>
              <w:pStyle w:val="21"/>
              <w:ind w:left="2071"/>
              <w:rPr>
                <w:b/>
                <w:sz w:val="24"/>
              </w:rPr>
            </w:pPr>
            <w:r>
              <w:rPr>
                <w:b/>
                <w:sz w:val="24"/>
              </w:rPr>
              <w:t>Diagrams)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1304" w:hRule="atLeast"/>
        </w:trPr>
        <w:tc>
          <w:tcPr>
            <w:tcW w:w="4514" w:type="dxa"/>
          </w:tcPr>
          <w:p>
            <w:pPr>
              <w:pStyle w:val="21"/>
              <w:spacing w:before="99"/>
              <w:ind w:left="880"/>
              <w:rPr>
                <w:sz w:val="24"/>
              </w:rPr>
            </w:pPr>
            <w:r>
              <w:rPr>
                <w:sz w:val="24"/>
              </w:rPr>
              <w:t>Fengyuan Cao</w:t>
            </w:r>
          </w:p>
          <w:p>
            <w:pPr>
              <w:pStyle w:val="21"/>
              <w:spacing w:before="99"/>
              <w:ind w:left="880"/>
              <w:rPr>
                <w:rFonts w:hint="default"/>
                <w:sz w:val="24"/>
              </w:rPr>
            </w:pPr>
            <w:r>
              <w:rPr>
                <w:rFonts w:hint="default"/>
                <w:sz w:val="24"/>
              </w:rPr>
              <w:t>202219005</w:t>
            </w:r>
          </w:p>
        </w:tc>
        <w:tc>
          <w:tcPr>
            <w:tcW w:w="5224" w:type="dxa"/>
          </w:tcPr>
          <w:p>
            <w:pPr>
              <w:pStyle w:val="21"/>
              <w:ind w:left="98"/>
              <w:rPr>
                <w:rFonts w:hint="default"/>
                <w:sz w:val="24"/>
              </w:rPr>
            </w:pPr>
            <w:r>
              <w:rPr>
                <w:sz w:val="24"/>
              </w:rPr>
              <w:t>I have taken part in all the parts of the assignment, the case study is copied from the teacher's document, and the assumption we write the part that we were assigned for. And as all the part was divided into 5, we finished them as we take care of one for each person.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1302" w:hRule="atLeast"/>
        </w:trPr>
        <w:tc>
          <w:tcPr>
            <w:tcW w:w="4514" w:type="dxa"/>
          </w:tcPr>
          <w:p>
            <w:pPr>
              <w:pStyle w:val="21"/>
              <w:spacing w:before="99"/>
              <w:ind w:left="880"/>
              <w:rPr>
                <w:rFonts w:hint="default"/>
                <w:sz w:val="24"/>
              </w:rPr>
            </w:pPr>
            <w:r>
              <w:rPr>
                <w:rFonts w:hint="default"/>
                <w:sz w:val="24"/>
              </w:rPr>
              <w:t>Yueheng Wang</w:t>
            </w:r>
          </w:p>
          <w:p>
            <w:pPr>
              <w:pStyle w:val="21"/>
              <w:spacing w:before="99"/>
              <w:ind w:left="880"/>
              <w:rPr>
                <w:rFonts w:hint="default"/>
                <w:sz w:val="24"/>
              </w:rPr>
            </w:pPr>
            <w:r>
              <w:rPr>
                <w:rFonts w:hint="default"/>
                <w:sz w:val="24"/>
              </w:rPr>
              <w:t>202219044</w:t>
            </w:r>
          </w:p>
        </w:tc>
        <w:tc>
          <w:tcPr>
            <w:tcW w:w="5224" w:type="dxa"/>
          </w:tcPr>
          <w:p>
            <w:pPr>
              <w:pStyle w:val="21"/>
              <w:ind w:left="98"/>
              <w:rPr>
                <w:sz w:val="24"/>
              </w:rPr>
            </w:pPr>
            <w:r>
              <w:rPr>
                <w:sz w:val="24"/>
              </w:rPr>
              <w:t>I have taken part in all the parts of the assignment, the case study is copied from the teacher's document, and the assumption we write the part that we were assigned for. And as all the part was divided into 5, we finished them as we take care of one for each person.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1304" w:hRule="atLeast"/>
        </w:trPr>
        <w:tc>
          <w:tcPr>
            <w:tcW w:w="4514" w:type="dxa"/>
          </w:tcPr>
          <w:p>
            <w:pPr>
              <w:pStyle w:val="21"/>
              <w:spacing w:before="99"/>
              <w:ind w:left="880"/>
              <w:rPr>
                <w:sz w:val="24"/>
              </w:rPr>
            </w:pPr>
            <w:r>
              <w:rPr>
                <w:sz w:val="24"/>
              </w:rPr>
              <w:t xml:space="preserve">Xiaoyuangying Kuang </w:t>
            </w:r>
          </w:p>
          <w:p>
            <w:pPr>
              <w:pStyle w:val="21"/>
              <w:spacing w:before="99"/>
              <w:ind w:left="880"/>
              <w:rPr>
                <w:rFonts w:hint="default"/>
                <w:sz w:val="24"/>
              </w:rPr>
            </w:pPr>
            <w:r>
              <w:rPr>
                <w:sz w:val="24"/>
              </w:rPr>
              <w:t>202219102</w:t>
            </w:r>
          </w:p>
        </w:tc>
        <w:tc>
          <w:tcPr>
            <w:tcW w:w="5224" w:type="dxa"/>
          </w:tcPr>
          <w:p>
            <w:pPr>
              <w:pStyle w:val="21"/>
              <w:ind w:left="98"/>
              <w:rPr>
                <w:sz w:val="24"/>
              </w:rPr>
            </w:pPr>
            <w:r>
              <w:rPr>
                <w:sz w:val="24"/>
              </w:rPr>
              <w:t>I have taken part in all the parts of the assignment, the case study is copied from the teacher's document, and the assumption we write the part that we were assigned for. And as all the part was divided into 5, we finished them as we take care of one for each person.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1302" w:hRule="atLeast"/>
        </w:trPr>
        <w:tc>
          <w:tcPr>
            <w:tcW w:w="4514" w:type="dxa"/>
          </w:tcPr>
          <w:p>
            <w:pPr>
              <w:pStyle w:val="21"/>
              <w:spacing w:before="99"/>
              <w:ind w:left="880"/>
              <w:rPr>
                <w:sz w:val="24"/>
              </w:rPr>
            </w:pPr>
            <w:r>
              <w:rPr>
                <w:sz w:val="24"/>
              </w:rPr>
              <w:t>Jun Qi</w:t>
            </w:r>
          </w:p>
          <w:p>
            <w:pPr>
              <w:pStyle w:val="21"/>
              <w:spacing w:before="99"/>
              <w:ind w:left="880"/>
              <w:rPr>
                <w:rFonts w:hint="default"/>
                <w:sz w:val="24"/>
              </w:rPr>
            </w:pPr>
            <w:r>
              <w:rPr>
                <w:sz w:val="24"/>
              </w:rPr>
              <w:t>202219015</w:t>
            </w:r>
          </w:p>
        </w:tc>
        <w:tc>
          <w:tcPr>
            <w:tcW w:w="5224" w:type="dxa"/>
          </w:tcPr>
          <w:p>
            <w:pPr>
              <w:pStyle w:val="21"/>
              <w:ind w:left="98"/>
              <w:rPr>
                <w:sz w:val="24"/>
              </w:rPr>
            </w:pPr>
            <w:r>
              <w:rPr>
                <w:sz w:val="24"/>
              </w:rPr>
              <w:t>I have taken part in all the parts of the assignment, the case study is copied from the teacher's document, and the assumption we write the part that we were assigned for. And as all the part was divided into 5, we finished them as we take care of one for each person.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1304" w:hRule="atLeast"/>
        </w:trPr>
        <w:tc>
          <w:tcPr>
            <w:tcW w:w="4514" w:type="dxa"/>
          </w:tcPr>
          <w:p>
            <w:pPr>
              <w:pStyle w:val="21"/>
              <w:spacing w:before="99"/>
              <w:ind w:left="880"/>
              <w:rPr>
                <w:sz w:val="24"/>
              </w:rPr>
            </w:pPr>
            <w:del w:id="0" w:author="枫叶" w:date="2023-09-23T17:02:28Z">
              <w:r>
                <w:rPr>
                  <w:sz w:val="24"/>
                </w:rPr>
                <w:delText>Student E (Name and ID</w:delText>
              </w:r>
            </w:del>
            <w:del w:id="1" w:author="枫叶" w:date="2023-09-23T17:02:30Z">
              <w:r>
                <w:rPr>
                  <w:sz w:val="24"/>
                </w:rPr>
                <w:delText>)</w:delText>
              </w:r>
            </w:del>
            <w:r>
              <w:rPr>
                <w:sz w:val="24"/>
              </w:rPr>
              <w:t>Shiyao Tang</w:t>
            </w:r>
          </w:p>
          <w:p>
            <w:pPr>
              <w:pStyle w:val="21"/>
              <w:spacing w:before="99"/>
              <w:ind w:left="880"/>
              <w:rPr>
                <w:rFonts w:hint="default"/>
                <w:sz w:val="24"/>
              </w:rPr>
            </w:pPr>
            <w:r>
              <w:rPr>
                <w:sz w:val="24"/>
              </w:rPr>
              <w:t>202219063</w:t>
            </w:r>
          </w:p>
        </w:tc>
        <w:tc>
          <w:tcPr>
            <w:tcW w:w="5224" w:type="dxa"/>
          </w:tcPr>
          <w:p>
            <w:pPr>
              <w:pStyle w:val="21"/>
              <w:ind w:left="98"/>
              <w:rPr>
                <w:sz w:val="24"/>
              </w:rPr>
            </w:pPr>
            <w:r>
              <w:rPr>
                <w:sz w:val="24"/>
              </w:rPr>
              <w:t>I have taken part in all the parts of the assignment, the case study is copied from the teacher's document, and the assumption we write the part that we were assigned for. And as all the part was divided into 5, we finished them as we take care of one for each person.</w:t>
            </w:r>
          </w:p>
        </w:tc>
      </w:tr>
    </w:tbl>
    <w:p>
      <w:pPr>
        <w:pStyle w:val="6"/>
        <w:spacing w:before="4"/>
        <w:rPr>
          <w:b/>
          <w:sz w:val="34"/>
        </w:rPr>
      </w:pPr>
    </w:p>
    <w:p>
      <w:pPr>
        <w:pStyle w:val="2"/>
        <w:rPr>
          <w:rFonts w:ascii="Times New Roman" w:hAnsi="Times New Roman" w:cs="Times New Roman"/>
          <w:sz w:val="44"/>
          <w:lang w:eastAsia="zh-CN"/>
        </w:rPr>
      </w:pPr>
    </w:p>
    <w:sectPr>
      <w:footerReference r:id="rId7" w:type="default"/>
      <w:pgSz w:w="11910" w:h="16840"/>
      <w:pgMar w:top="940" w:right="980" w:bottom="1180" w:left="760" w:header="746" w:footer="954" w:gutter="0"/>
      <w:cols w:space="720" w:num="1"/>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Microsoft 帐户" w:date="2022-10-31T16:30:00Z" w:initials="M帐">
    <w:p w14:paraId="69EA4636">
      <w:pPr>
        <w:pStyle w:val="5"/>
      </w:pPr>
      <w:r>
        <w:t>目录</w:t>
      </w:r>
    </w:p>
  </w:comment>
  <w:comment w:id="1" w:author="Microsoft 帐户" w:date="2022-10-31T17:05:00Z" w:initials="M帐">
    <w:p w14:paraId="588A14B5">
      <w:pPr>
        <w:pStyle w:val="5"/>
      </w:pPr>
      <w:r>
        <w:rPr>
          <w:rFonts w:ascii="Times New Roman" w:hAnsi="Times New Roman" w:cs="Times New Roman"/>
          <w:color w:val="000000" w:themeColor="text1"/>
          <w:sz w:val="20"/>
          <w:szCs w:val="20"/>
          <w14:textFill>
            <w14:solidFill>
              <w14:schemeClr w14:val="tx1"/>
            </w14:solidFill>
          </w14:textFill>
        </w:rPr>
        <w:t>Looking at the case study provided, please identify</w:t>
      </w:r>
      <w:r>
        <w:rPr>
          <w:rFonts w:ascii="Times New Roman" w:hAnsi="Times New Roman" w:cs="Times New Roman"/>
          <w:b/>
          <w:bCs/>
          <w:color w:val="000000" w:themeColor="text1"/>
          <w:sz w:val="20"/>
          <w:szCs w:val="20"/>
          <w14:textFill>
            <w14:solidFill>
              <w14:schemeClr w14:val="tx1"/>
            </w14:solidFill>
          </w14:textFill>
        </w:rPr>
        <w:t xml:space="preserve"> all key stakeholders</w:t>
      </w:r>
    </w:p>
  </w:comment>
  <w:comment w:id="2" w:author="Microsoft 帐户" w:date="2022-10-31T16:51:00Z" w:initials="M帐">
    <w:p w14:paraId="3D2C6E9B">
      <w:pPr>
        <w:pStyle w:val="5"/>
      </w:pPr>
      <w:r>
        <w:t>Include an explanation of the figure</w:t>
      </w:r>
    </w:p>
  </w:comment>
  <w:comment w:id="3" w:author="Microsoft 帐户" w:date="2022-10-31T16:51:00Z" w:initials="M帐">
    <w:p w14:paraId="528E3EDD">
      <w:pPr>
        <w:pStyle w:val="5"/>
        <w:rPr>
          <w:rFonts w:ascii="Times New Roman" w:hAnsi="Times New Roman" w:cs="Times New Roman"/>
          <w:b/>
          <w:bCs/>
          <w:color w:val="000000" w:themeColor="text1"/>
          <w:sz w:val="20"/>
          <w:szCs w:val="20"/>
          <w14:textFill>
            <w14:solidFill>
              <w14:schemeClr w14:val="tx1"/>
            </w14:solidFill>
          </w14:textFill>
        </w:rPr>
      </w:pPr>
      <w:r>
        <w:rPr>
          <w:rFonts w:ascii="Times New Roman" w:hAnsi="Times New Roman" w:cs="Times New Roman"/>
          <w:b/>
          <w:bCs/>
          <w:color w:val="000000" w:themeColor="text1"/>
          <w:sz w:val="20"/>
          <w:szCs w:val="20"/>
          <w14:textFill>
            <w14:solidFill>
              <w14:schemeClr w14:val="tx1"/>
            </w14:solidFill>
          </w14:textFill>
        </w:rPr>
        <w:t>2-3 BPMN diagrams</w:t>
      </w:r>
    </w:p>
    <w:p w14:paraId="12C86A5A">
      <w:pPr>
        <w:pStyle w:val="5"/>
      </w:pPr>
      <w:r>
        <w:t>Each diagram contains the name of the business process and explanation</w:t>
      </w:r>
    </w:p>
  </w:comment>
  <w:comment w:id="4" w:author="Microsoft 帐户" w:date="2022-10-31T16:56:00Z" w:initials="M帐">
    <w:p w14:paraId="1D2750B9">
      <w:pPr>
        <w:pStyle w:val="20"/>
        <w:widowControl/>
        <w:numPr>
          <w:ilvl w:val="0"/>
          <w:numId w:val="1"/>
        </w:numPr>
        <w:spacing w:after="240"/>
        <w:contextualSpacing/>
        <w:jc w:val="both"/>
        <w:rPr>
          <w:rFonts w:ascii="Times New Roman" w:hAnsi="Times New Roman" w:cs="Times New Roman"/>
          <w:b/>
          <w:bCs/>
          <w:color w:val="000000" w:themeColor="text1"/>
          <w:sz w:val="20"/>
          <w:szCs w:val="20"/>
          <w14:textFill>
            <w14:solidFill>
              <w14:schemeClr w14:val="tx1"/>
            </w14:solidFill>
          </w14:textFill>
        </w:rPr>
      </w:pPr>
      <w:r>
        <w:rPr>
          <w:rFonts w:ascii="Times New Roman" w:hAnsi="Times New Roman" w:cs="Times New Roman"/>
          <w:color w:val="000000" w:themeColor="text1"/>
          <w:sz w:val="20"/>
          <w:szCs w:val="20"/>
          <w14:textFill>
            <w14:solidFill>
              <w14:schemeClr w14:val="tx1"/>
            </w14:solidFill>
          </w14:textFill>
        </w:rPr>
        <w:t xml:space="preserve">identify </w:t>
      </w:r>
      <w:r>
        <w:rPr>
          <w:rFonts w:ascii="Times New Roman" w:hAnsi="Times New Roman" w:cs="Times New Roman"/>
          <w:b/>
          <w:bCs/>
          <w:color w:val="000000" w:themeColor="text1"/>
          <w:sz w:val="20"/>
          <w:szCs w:val="20"/>
          <w14:textFill>
            <w14:solidFill>
              <w14:schemeClr w14:val="tx1"/>
            </w14:solidFill>
          </w14:textFill>
        </w:rPr>
        <w:t xml:space="preserve">final users </w:t>
      </w:r>
    </w:p>
    <w:p w14:paraId="240D614A">
      <w:pPr>
        <w:pStyle w:val="20"/>
        <w:widowControl/>
        <w:numPr>
          <w:ilvl w:val="0"/>
          <w:numId w:val="1"/>
        </w:numPr>
        <w:spacing w:after="240"/>
        <w:contextualSpacing/>
        <w:jc w:val="both"/>
        <w:rPr>
          <w:rFonts w:ascii="Times New Roman" w:hAnsi="Times New Roman" w:cs="Times New Roman"/>
          <w:color w:val="000000" w:themeColor="text1"/>
          <w:sz w:val="20"/>
          <w:szCs w:val="20"/>
          <w14:textFill>
            <w14:solidFill>
              <w14:schemeClr w14:val="tx1"/>
            </w14:solidFill>
          </w14:textFill>
        </w:rPr>
      </w:pPr>
      <w:r>
        <w:rPr>
          <w:rFonts w:ascii="Times New Roman" w:hAnsi="Times New Roman" w:cs="Times New Roman"/>
          <w:color w:val="000000" w:themeColor="text1"/>
          <w:sz w:val="20"/>
          <w:szCs w:val="20"/>
          <w14:textFill>
            <w14:solidFill>
              <w14:schemeClr w14:val="tx1"/>
            </w14:solidFill>
          </w14:textFill>
        </w:rPr>
        <w:t xml:space="preserve">provide </w:t>
      </w:r>
      <w:r>
        <w:rPr>
          <w:rFonts w:ascii="Times New Roman" w:hAnsi="Times New Roman" w:cs="Times New Roman"/>
          <w:b/>
          <w:bCs/>
          <w:color w:val="000000" w:themeColor="text1"/>
          <w:sz w:val="20"/>
          <w:szCs w:val="20"/>
          <w14:textFill>
            <w14:solidFill>
              <w14:schemeClr w14:val="tx1"/>
            </w14:solidFill>
          </w14:textFill>
        </w:rPr>
        <w:t>1 epic x final user</w:t>
      </w:r>
      <w:r>
        <w:rPr>
          <w:rFonts w:ascii="Times New Roman" w:hAnsi="Times New Roman" w:cs="Times New Roman"/>
          <w:color w:val="000000" w:themeColor="text1"/>
          <w:sz w:val="20"/>
          <w:szCs w:val="20"/>
          <w14:textFill>
            <w14:solidFill>
              <w14:schemeClr w14:val="tx1"/>
            </w14:solidFill>
          </w14:textFill>
        </w:rPr>
        <w:t xml:space="preserve"> </w:t>
      </w:r>
    </w:p>
    <w:p w14:paraId="6AB34BEF">
      <w:pPr>
        <w:pStyle w:val="20"/>
        <w:widowControl/>
        <w:numPr>
          <w:ilvl w:val="0"/>
          <w:numId w:val="1"/>
        </w:numPr>
        <w:spacing w:after="240"/>
        <w:contextualSpacing/>
        <w:jc w:val="both"/>
        <w:rPr>
          <w:rFonts w:ascii="Times New Roman" w:hAnsi="Times New Roman" w:cs="Times New Roman"/>
          <w:b/>
          <w:bCs/>
          <w:color w:val="000000" w:themeColor="text1"/>
          <w:sz w:val="20"/>
          <w:szCs w:val="20"/>
          <w14:textFill>
            <w14:solidFill>
              <w14:schemeClr w14:val="tx1"/>
            </w14:solidFill>
          </w14:textFill>
        </w:rPr>
      </w:pPr>
      <w:r>
        <w:rPr>
          <w:rFonts w:ascii="Times New Roman" w:hAnsi="Times New Roman" w:cs="Times New Roman"/>
          <w:color w:val="000000" w:themeColor="text1"/>
          <w:sz w:val="20"/>
          <w:szCs w:val="20"/>
          <w14:textFill>
            <w14:solidFill>
              <w14:schemeClr w14:val="tx1"/>
            </w14:solidFill>
          </w14:textFill>
        </w:rPr>
        <w:t xml:space="preserve">provide </w:t>
      </w:r>
      <w:r>
        <w:rPr>
          <w:rFonts w:ascii="Times New Roman" w:hAnsi="Times New Roman" w:cs="Times New Roman"/>
          <w:b/>
          <w:bCs/>
          <w:color w:val="000000" w:themeColor="text1"/>
          <w:sz w:val="20"/>
          <w:szCs w:val="20"/>
          <w14:textFill>
            <w14:solidFill>
              <w14:schemeClr w14:val="tx1"/>
            </w14:solidFill>
          </w14:textFill>
        </w:rPr>
        <w:t>5-10 user stories x epic</w:t>
      </w:r>
    </w:p>
  </w:comment>
  <w:comment w:id="5" w:author="Microsoft 帐户" w:date="2022-10-31T16:59:00Z" w:initials="M帐">
    <w:p w14:paraId="59F5565B">
      <w:pPr>
        <w:pStyle w:val="5"/>
      </w:pPr>
      <w:r>
        <w:rPr>
          <w:sz w:val="24"/>
        </w:rPr>
        <w:t>Assignment Team Log</w:t>
      </w:r>
    </w:p>
  </w:comment>
  <w:comment w:id="6" w:author="Microsoft 帐户" w:date="2022-10-31T17:00:00Z" w:initials="M帐">
    <w:p w14:paraId="2C986023">
      <w:pPr>
        <w:pStyle w:val="5"/>
      </w:pPr>
      <w:r>
        <w:t>Contribution to Teamwork (Evidence):</w:t>
      </w:r>
    </w:p>
    <w:p w14:paraId="76A83471">
      <w:pPr>
        <w:pStyle w:val="5"/>
      </w:pPr>
      <w:r>
        <w:t>1)</w:t>
      </w:r>
      <w:r>
        <w:tab/>
      </w:r>
      <w:r>
        <w:t>Keep a record and submit the contribution of each team member to each task. Every team member should work on each task, though the contribution may be different. The contribution should be shown via the Contributions Table, refer and fill the template provided in Appendix.</w:t>
      </w:r>
    </w:p>
    <w:p w14:paraId="28E27E6A">
      <w:pPr>
        <w:pStyle w:val="5"/>
      </w:pPr>
      <w:r>
        <w:t>2)</w:t>
      </w:r>
      <w:r>
        <w:tab/>
      </w:r>
      <w:r>
        <w:t>Keep a record and submit the team communication (e.g. emails, proof of group meetings, meeting minutes, screenshots of online conversations, etc.)</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69EA4636" w15:done="0"/>
  <w15:commentEx w15:paraId="588A14B5" w15:done="0"/>
  <w15:commentEx w15:paraId="3D2C6E9B" w15:done="0"/>
  <w15:commentEx w15:paraId="12C86A5A" w15:done="0"/>
  <w15:commentEx w15:paraId="6AB34BEF" w15:done="0"/>
  <w15:commentEx w15:paraId="59F5565B" w15:done="0"/>
  <w15:commentEx w15:paraId="28E27E6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imesNewRomanPSMT">
    <w:altName w:val="Times New Roman"/>
    <w:panose1 w:val="00000000000000000000"/>
    <w:charset w:val="86"/>
    <w:family w:val="auto"/>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rPr>
        <w:sz w:val="20"/>
        <w:szCs w:val="20"/>
      </w:rPr>
    </w:pPr>
    <w:r>
      <mc:AlternateContent>
        <mc:Choice Requires="wpg">
          <w:drawing>
            <wp:anchor distT="0" distB="0" distL="114300" distR="114300" simplePos="0" relativeHeight="251660288" behindDoc="1" locked="0" layoutInCell="1" allowOverlap="1">
              <wp:simplePos x="0" y="0"/>
              <wp:positionH relativeFrom="page">
                <wp:posOffset>720090</wp:posOffset>
              </wp:positionH>
              <wp:positionV relativeFrom="page">
                <wp:posOffset>9924415</wp:posOffset>
              </wp:positionV>
              <wp:extent cx="6122035" cy="1270"/>
              <wp:effectExtent l="0" t="0" r="0" b="0"/>
              <wp:wrapNone/>
              <wp:docPr id="10" name="组合 17"/>
              <wp:cNvGraphicFramePr/>
              <a:graphic xmlns:a="http://schemas.openxmlformats.org/drawingml/2006/main">
                <a:graphicData uri="http://schemas.microsoft.com/office/word/2010/wordprocessingGroup">
                  <wpg:wgp>
                    <wpg:cNvGrpSpPr/>
                    <wpg:grpSpPr>
                      <a:xfrm>
                        <a:off x="0" y="0"/>
                        <a:ext cx="6122035" cy="1270"/>
                        <a:chOff x="1134" y="15629"/>
                        <a:chExt cx="9641" cy="2"/>
                      </a:xfrm>
                    </wpg:grpSpPr>
                    <wps:wsp>
                      <wps:cNvPr id="9" name="任意多边形 18"/>
                      <wps:cNvSpPr/>
                      <wps:spPr>
                        <a:xfrm>
                          <a:off x="1134" y="15629"/>
                          <a:ext cx="9641" cy="2"/>
                        </a:xfrm>
                        <a:custGeom>
                          <a:avLst/>
                          <a:gdLst/>
                          <a:ahLst/>
                          <a:cxnLst/>
                          <a:pathLst>
                            <a:path w="9641">
                              <a:moveTo>
                                <a:pt x="0" y="0"/>
                              </a:moveTo>
                              <a:lnTo>
                                <a:pt x="9641" y="0"/>
                              </a:lnTo>
                            </a:path>
                          </a:pathLst>
                        </a:custGeom>
                        <a:noFill/>
                        <a:ln w="6096" cap="flat" cmpd="sng">
                          <a:solidFill>
                            <a:srgbClr val="000000"/>
                          </a:solidFill>
                          <a:prstDash val="solid"/>
                          <a:headEnd type="none" w="med" len="med"/>
                          <a:tailEnd type="none" w="med" len="med"/>
                        </a:ln>
                      </wps:spPr>
                      <wps:bodyPr upright="1"/>
                    </wps:wsp>
                  </wpg:wgp>
                </a:graphicData>
              </a:graphic>
            </wp:anchor>
          </w:drawing>
        </mc:Choice>
        <mc:Fallback>
          <w:pict>
            <v:group id="组合 17" o:spid="_x0000_s1026" o:spt="203" style="position:absolute;left:0pt;margin-left:56.7pt;margin-top:781.45pt;height:0.1pt;width:482.05pt;mso-position-horizontal-relative:page;mso-position-vertical-relative:page;z-index:-251656192;mso-width-relative:page;mso-height-relative:page;" coordorigin="1134,15629" coordsize="9641,2" o:gfxdata="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">
              <o:lock v:ext="edit" aspectratio="f"/>
              <v:shape id="任意多边形 18" o:spid="_x0000_s1026" o:spt="100" style="position:absolute;left:1134;top:15629;height:2;width:9641;" filled="f" stroked="t" coordsize="9641,1" o:gfxdata="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RNPlRugAAANoA&#10;AAAPAAAAAAAAAAEAIAAAACIAAABkcnMvZG93bnJldi54bWxQSwECFAAUAAAACACHTuJAMy8FnjsA&#10;AAA5AAAAEAAAAAAAAAABACAAAAAJAQAAZHJzL3NoYXBleG1sLnhtbFBLBQYAAAAABgAGAFsBAACz&#10;AwAAAAA=&#10;" path="m0,0l9641,0e">
                <v:fill on="f" focussize="0,0"/>
                <v:stroke weight="0.48pt" color="#000000" joinstyle="round"/>
                <v:imagedata o:title=""/>
                <o:lock v:ext="edit" aspectratio="f"/>
              </v:shape>
            </v:group>
          </w:pict>
        </mc:Fallback>
      </mc:AlternateContent>
    </w:r>
    <w:r>
      <mc:AlternateContent>
        <mc:Choice Requires="wps">
          <w:drawing>
            <wp:anchor distT="0" distB="0" distL="114300" distR="114300" simplePos="0" relativeHeight="251660288" behindDoc="1" locked="0" layoutInCell="1" allowOverlap="1">
              <wp:simplePos x="0" y="0"/>
              <wp:positionH relativeFrom="page">
                <wp:posOffset>706755</wp:posOffset>
              </wp:positionH>
              <wp:positionV relativeFrom="page">
                <wp:posOffset>9944100</wp:posOffset>
              </wp:positionV>
              <wp:extent cx="1112520" cy="151765"/>
              <wp:effectExtent l="0" t="0" r="0" b="0"/>
              <wp:wrapNone/>
              <wp:docPr id="11" name="文本框 16"/>
              <wp:cNvGraphicFramePr/>
              <a:graphic xmlns:a="http://schemas.openxmlformats.org/drawingml/2006/main">
                <a:graphicData uri="http://schemas.microsoft.com/office/word/2010/wordprocessingShape">
                  <wps:wsp>
                    <wps:cNvSpPr txBox="1"/>
                    <wps:spPr>
                      <a:xfrm>
                        <a:off x="0" y="0"/>
                        <a:ext cx="1112520" cy="151765"/>
                      </a:xfrm>
                      <a:prstGeom prst="rect">
                        <a:avLst/>
                      </a:prstGeom>
                      <a:noFill/>
                      <a:ln>
                        <a:noFill/>
                      </a:ln>
                    </wps:spPr>
                    <wps:txbx>
                      <w:txbxContent>
                        <w:p>
                          <w:pPr>
                            <w:spacing w:line="224" w:lineRule="exact"/>
                            <w:ind w:left="20"/>
                            <w:rPr>
                              <w:rFonts w:ascii="Arial" w:hAnsi="Arial" w:eastAsia="Arial" w:cs="Arial"/>
                              <w:sz w:val="20"/>
                              <w:szCs w:val="20"/>
                            </w:rPr>
                          </w:pPr>
                          <w:r>
                            <w:rPr>
                              <w:rFonts w:ascii="Arial"/>
                              <w:spacing w:val="-1"/>
                              <w:w w:val="99"/>
                              <w:sz w:val="20"/>
                            </w:rPr>
                            <w:t>B</w:t>
                          </w:r>
                          <w:r>
                            <w:rPr>
                              <w:rFonts w:ascii="Arial"/>
                              <w:w w:val="99"/>
                              <w:sz w:val="20"/>
                            </w:rPr>
                            <w:t>RM</w:t>
                          </w:r>
                          <w:r>
                            <w:rPr>
                              <w:rFonts w:ascii="Arial"/>
                              <w:spacing w:val="4"/>
                              <w:sz w:val="20"/>
                            </w:rPr>
                            <w:t xml:space="preserve"> </w:t>
                          </w:r>
                          <w:r>
                            <w:rPr>
                              <w:rFonts w:ascii="Arial"/>
                              <w:spacing w:val="-1"/>
                              <w:w w:val="99"/>
                              <w:sz w:val="20"/>
                            </w:rPr>
                            <w:t>A</w:t>
                          </w:r>
                          <w:r>
                            <w:rPr>
                              <w:rFonts w:ascii="Arial"/>
                              <w:spacing w:val="1"/>
                              <w:w w:val="99"/>
                              <w:sz w:val="20"/>
                            </w:rPr>
                            <w:t>ss</w:t>
                          </w:r>
                          <w:r>
                            <w:rPr>
                              <w:rFonts w:ascii="Arial"/>
                              <w:spacing w:val="-1"/>
                              <w:w w:val="99"/>
                              <w:sz w:val="20"/>
                            </w:rPr>
                            <w:t>ign</w:t>
                          </w:r>
                          <w:r>
                            <w:rPr>
                              <w:rFonts w:ascii="Arial"/>
                              <w:spacing w:val="4"/>
                              <w:w w:val="99"/>
                              <w:sz w:val="20"/>
                            </w:rPr>
                            <w:t>m</w:t>
                          </w:r>
                          <w:r>
                            <w:rPr>
                              <w:rFonts w:ascii="Arial"/>
                              <w:spacing w:val="-1"/>
                              <w:w w:val="99"/>
                              <w:sz w:val="20"/>
                            </w:rPr>
                            <w:t>en</w:t>
                          </w:r>
                          <w:r>
                            <w:rPr>
                              <w:rFonts w:ascii="Arial"/>
                              <w:w w:val="99"/>
                              <w:sz w:val="20"/>
                            </w:rPr>
                            <w:t>t3</w:t>
                          </w:r>
                        </w:p>
                      </w:txbxContent>
                    </wps:txbx>
                    <wps:bodyPr lIns="0" tIns="0" rIns="0" bIns="0" upright="1"/>
                  </wps:wsp>
                </a:graphicData>
              </a:graphic>
            </wp:anchor>
          </w:drawing>
        </mc:Choice>
        <mc:Fallback>
          <w:pict>
            <v:shape id="文本框 16" o:spid="_x0000_s1026" o:spt="202" type="#_x0000_t202" style="position:absolute;left:0pt;margin-left:55.65pt;margin-top:783pt;height:11.95pt;width:87.6pt;mso-position-horizontal-relative:page;mso-position-vertical-relative:page;z-index:-251656192;mso-width-relative:page;mso-height-relative:page;" filled="f" stroked="f" coordsize="21600,21600" o:gfxdata="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j7mw9doAAAANAQAADwAAAAAAAAABACAAAAAiAAAAZHJzL2Rvd25yZXYueG1sUEsB&#10;AhQAFAAAAAgAh07iQIwg4ym6AQAAdAMAAA4AAAAAAAAAAQAgAAAAKQEAAGRycy9lMm9Eb2MueG1s&#10;UEsFBgAAAAAGAAYAWQEAAFUFAAAAAA==&#10;">
              <v:fill on="f" focussize="0,0"/>
              <v:stroke on="f"/>
              <v:imagedata o:title=""/>
              <o:lock v:ext="edit" aspectratio="f"/>
              <v:textbox inset="0mm,0mm,0mm,0mm">
                <w:txbxContent>
                  <w:p>
                    <w:pPr>
                      <w:spacing w:line="224" w:lineRule="exact"/>
                      <w:ind w:left="20"/>
                      <w:rPr>
                        <w:rFonts w:ascii="Arial" w:hAnsi="Arial" w:eastAsia="Arial" w:cs="Arial"/>
                        <w:sz w:val="20"/>
                        <w:szCs w:val="20"/>
                      </w:rPr>
                    </w:pPr>
                    <w:r>
                      <w:rPr>
                        <w:rFonts w:ascii="Arial"/>
                        <w:spacing w:val="-1"/>
                        <w:w w:val="99"/>
                        <w:sz w:val="20"/>
                      </w:rPr>
                      <w:t>B</w:t>
                    </w:r>
                    <w:r>
                      <w:rPr>
                        <w:rFonts w:ascii="Arial"/>
                        <w:w w:val="99"/>
                        <w:sz w:val="20"/>
                      </w:rPr>
                      <w:t>RM</w:t>
                    </w:r>
                    <w:r>
                      <w:rPr>
                        <w:rFonts w:ascii="Arial"/>
                        <w:spacing w:val="4"/>
                        <w:sz w:val="20"/>
                      </w:rPr>
                      <w:t xml:space="preserve"> </w:t>
                    </w:r>
                    <w:r>
                      <w:rPr>
                        <w:rFonts w:ascii="Arial"/>
                        <w:spacing w:val="-1"/>
                        <w:w w:val="99"/>
                        <w:sz w:val="20"/>
                      </w:rPr>
                      <w:t>A</w:t>
                    </w:r>
                    <w:r>
                      <w:rPr>
                        <w:rFonts w:ascii="Arial"/>
                        <w:spacing w:val="1"/>
                        <w:w w:val="99"/>
                        <w:sz w:val="20"/>
                      </w:rPr>
                      <w:t>ss</w:t>
                    </w:r>
                    <w:r>
                      <w:rPr>
                        <w:rFonts w:ascii="Arial"/>
                        <w:spacing w:val="-1"/>
                        <w:w w:val="99"/>
                        <w:sz w:val="20"/>
                      </w:rPr>
                      <w:t>ign</w:t>
                    </w:r>
                    <w:r>
                      <w:rPr>
                        <w:rFonts w:ascii="Arial"/>
                        <w:spacing w:val="4"/>
                        <w:w w:val="99"/>
                        <w:sz w:val="20"/>
                      </w:rPr>
                      <w:t>m</w:t>
                    </w:r>
                    <w:r>
                      <w:rPr>
                        <w:rFonts w:ascii="Arial"/>
                        <w:spacing w:val="-1"/>
                        <w:w w:val="99"/>
                        <w:sz w:val="20"/>
                      </w:rPr>
                      <w:t>en</w:t>
                    </w:r>
                    <w:r>
                      <w:rPr>
                        <w:rFonts w:ascii="Arial"/>
                        <w:w w:val="99"/>
                        <w:sz w:val="20"/>
                      </w:rPr>
                      <w:t>t3</w:t>
                    </w:r>
                  </w:p>
                </w:txbxContent>
              </v:textbox>
            </v:shape>
          </w:pict>
        </mc:Fallback>
      </mc:AlternateContent>
    </w:r>
    <w:r>
      <mc:AlternateContent>
        <mc:Choice Requires="wps">
          <w:drawing>
            <wp:anchor distT="0" distB="0" distL="114300" distR="114300" simplePos="0" relativeHeight="251660288" behindDoc="1" locked="0" layoutInCell="1" allowOverlap="1">
              <wp:simplePos x="0" y="0"/>
              <wp:positionH relativeFrom="page">
                <wp:posOffset>2990850</wp:posOffset>
              </wp:positionH>
              <wp:positionV relativeFrom="page">
                <wp:posOffset>9944100</wp:posOffset>
              </wp:positionV>
              <wp:extent cx="815340" cy="151765"/>
              <wp:effectExtent l="0" t="0" r="0" b="0"/>
              <wp:wrapNone/>
              <wp:docPr id="12" name="文本框 15"/>
              <wp:cNvGraphicFramePr/>
              <a:graphic xmlns:a="http://schemas.openxmlformats.org/drawingml/2006/main">
                <a:graphicData uri="http://schemas.microsoft.com/office/word/2010/wordprocessingShape">
                  <wps:wsp>
                    <wps:cNvSpPr txBox="1"/>
                    <wps:spPr>
                      <a:xfrm>
                        <a:off x="0" y="0"/>
                        <a:ext cx="815340" cy="151765"/>
                      </a:xfrm>
                      <a:prstGeom prst="rect">
                        <a:avLst/>
                      </a:prstGeom>
                      <a:noFill/>
                      <a:ln>
                        <a:noFill/>
                      </a:ln>
                    </wps:spPr>
                    <wps:txbx>
                      <w:txbxContent>
                        <w:p>
                          <w:pPr>
                            <w:spacing w:line="224" w:lineRule="exact"/>
                            <w:ind w:left="20"/>
                            <w:rPr>
                              <w:rFonts w:ascii="Arial" w:hAnsi="Arial" w:eastAsia="Arial" w:cs="Arial"/>
                              <w:sz w:val="20"/>
                              <w:szCs w:val="20"/>
                            </w:rPr>
                          </w:pPr>
                        </w:p>
                      </w:txbxContent>
                    </wps:txbx>
                    <wps:bodyPr lIns="0" tIns="0" rIns="0" bIns="0" upright="1"/>
                  </wps:wsp>
                </a:graphicData>
              </a:graphic>
            </wp:anchor>
          </w:drawing>
        </mc:Choice>
        <mc:Fallback>
          <w:pict>
            <v:shape id="文本框 15" o:spid="_x0000_s1026" o:spt="202" type="#_x0000_t202" style="position:absolute;left:0pt;margin-left:235.5pt;margin-top:783pt;height:11.95pt;width:64.2pt;mso-position-horizontal-relative:page;mso-position-vertical-relative:page;z-index:-251656192;mso-width-relative:page;mso-height-relative:page;" filled="f" stroked="f" coordsize="21600,21600" o:gfxdata="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">
              <v:fill on="f" focussize="0,0"/>
              <v:stroke on="f"/>
              <v:imagedata o:title=""/>
              <o:lock v:ext="edit" aspectratio="f"/>
              <v:textbox inset="0mm,0mm,0mm,0mm">
                <w:txbxContent>
                  <w:p>
                    <w:pPr>
                      <w:spacing w:line="224" w:lineRule="exact"/>
                      <w:ind w:left="20"/>
                      <w:rPr>
                        <w:rFonts w:ascii="Arial" w:hAnsi="Arial" w:eastAsia="Arial" w:cs="Arial"/>
                        <w:sz w:val="20"/>
                        <w:szCs w:val="20"/>
                      </w:rPr>
                    </w:pPr>
                  </w:p>
                </w:txbxContent>
              </v:textbox>
            </v:shape>
          </w:pict>
        </mc:Fallback>
      </mc:AlternateContent>
    </w:r>
    <w:r>
      <mc:AlternateContent>
        <mc:Choice Requires="wps">
          <w:drawing>
            <wp:anchor distT="0" distB="0" distL="114300" distR="114300" simplePos="0" relativeHeight="251660288" behindDoc="1" locked="0" layoutInCell="1" allowOverlap="1">
              <wp:simplePos x="0" y="0"/>
              <wp:positionH relativeFrom="page">
                <wp:posOffset>5748020</wp:posOffset>
              </wp:positionH>
              <wp:positionV relativeFrom="page">
                <wp:posOffset>9944100</wp:posOffset>
              </wp:positionV>
              <wp:extent cx="659765" cy="151765"/>
              <wp:effectExtent l="0" t="0" r="0" b="0"/>
              <wp:wrapNone/>
              <wp:docPr id="13" name="文本框 14"/>
              <wp:cNvGraphicFramePr/>
              <a:graphic xmlns:a="http://schemas.openxmlformats.org/drawingml/2006/main">
                <a:graphicData uri="http://schemas.microsoft.com/office/word/2010/wordprocessingShape">
                  <wps:wsp>
                    <wps:cNvSpPr txBox="1"/>
                    <wps:spPr>
                      <a:xfrm>
                        <a:off x="0" y="0"/>
                        <a:ext cx="659765" cy="151765"/>
                      </a:xfrm>
                      <a:prstGeom prst="rect">
                        <a:avLst/>
                      </a:prstGeom>
                      <a:noFill/>
                      <a:ln>
                        <a:noFill/>
                      </a:ln>
                    </wps:spPr>
                    <wps:txbx>
                      <w:txbxContent>
                        <w:p>
                          <w:pPr>
                            <w:spacing w:line="224" w:lineRule="exact"/>
                            <w:ind w:left="20"/>
                            <w:rPr>
                              <w:rFonts w:ascii="Arial" w:hAnsi="Arial" w:eastAsia="Arial" w:cs="Arial"/>
                              <w:sz w:val="20"/>
                              <w:szCs w:val="20"/>
                            </w:rPr>
                          </w:pPr>
                        </w:p>
                      </w:txbxContent>
                    </wps:txbx>
                    <wps:bodyPr lIns="0" tIns="0" rIns="0" bIns="0" upright="1"/>
                  </wps:wsp>
                </a:graphicData>
              </a:graphic>
            </wp:anchor>
          </w:drawing>
        </mc:Choice>
        <mc:Fallback>
          <w:pict>
            <v:shape id="文本框 14" o:spid="_x0000_s1026" o:spt="202" type="#_x0000_t202" style="position:absolute;left:0pt;margin-left:452.6pt;margin-top:783pt;height:11.95pt;width:51.95pt;mso-position-horizontal-relative:page;mso-position-vertical-relative:page;z-index:-251656192;mso-width-relative:page;mso-height-relative:page;" filled="f" stroked="f" coordsize="21600,21600" o:gfxdata="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EP/7YNoAAAAOAQAADwAAAAAAAAABACAAAAAiAAAAZHJzL2Rvd25yZXYueG1sUEsB&#10;AhQAFAAAAAgAh07iQLjHQ0m6AQAAcwMAAA4AAAAAAAAAAQAgAAAAKQEAAGRycy9lMm9Eb2MueG1s&#10;UEsFBgAAAAAGAAYAWQEAAFUFAAAAAA==&#10;">
              <v:fill on="f" focussize="0,0"/>
              <v:stroke on="f"/>
              <v:imagedata o:title=""/>
              <o:lock v:ext="edit" aspectratio="f"/>
              <v:textbox inset="0mm,0mm,0mm,0mm">
                <w:txbxContent>
                  <w:p>
                    <w:pPr>
                      <w:spacing w:line="224" w:lineRule="exact"/>
                      <w:ind w:left="20"/>
                      <w:rPr>
                        <w:rFonts w:ascii="Arial" w:hAnsi="Arial" w:eastAsia="Arial" w:cs="Arial"/>
                        <w:sz w:val="20"/>
                        <w:szCs w:val="20"/>
                      </w:rPr>
                    </w:pP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rPr>
        <w:sz w:val="20"/>
        <w:szCs w:val="20"/>
      </w:rPr>
    </w:pPr>
    <w:r>
      <mc:AlternateContent>
        <mc:Choice Requires="wps">
          <w:drawing>
            <wp:anchor distT="0" distB="0" distL="114300" distR="114300" simplePos="0" relativeHeight="251660288" behindDoc="1" locked="0" layoutInCell="1" allowOverlap="1">
              <wp:simplePos x="0" y="0"/>
              <wp:positionH relativeFrom="page">
                <wp:posOffset>706755</wp:posOffset>
              </wp:positionH>
              <wp:positionV relativeFrom="page">
                <wp:posOffset>9944100</wp:posOffset>
              </wp:positionV>
              <wp:extent cx="1112520" cy="151765"/>
              <wp:effectExtent l="0" t="0" r="0" b="0"/>
              <wp:wrapNone/>
              <wp:docPr id="14" name="文本框 3"/>
              <wp:cNvGraphicFramePr/>
              <a:graphic xmlns:a="http://schemas.openxmlformats.org/drawingml/2006/main">
                <a:graphicData uri="http://schemas.microsoft.com/office/word/2010/wordprocessingShape">
                  <wps:wsp>
                    <wps:cNvSpPr txBox="1"/>
                    <wps:spPr>
                      <a:xfrm>
                        <a:off x="0" y="0"/>
                        <a:ext cx="1112520" cy="151765"/>
                      </a:xfrm>
                      <a:prstGeom prst="rect">
                        <a:avLst/>
                      </a:prstGeom>
                      <a:noFill/>
                      <a:ln>
                        <a:noFill/>
                      </a:ln>
                    </wps:spPr>
                    <wps:txbx>
                      <w:txbxContent>
                        <w:p>
                          <w:pPr>
                            <w:spacing w:line="224" w:lineRule="exact"/>
                            <w:ind w:left="20"/>
                            <w:rPr>
                              <w:rFonts w:ascii="Arial" w:hAnsi="Arial" w:eastAsia="Arial" w:cs="Arial"/>
                              <w:sz w:val="20"/>
                              <w:szCs w:val="20"/>
                            </w:rPr>
                          </w:pPr>
                          <w:r>
                            <w:rPr>
                              <w:rFonts w:ascii="Arial"/>
                              <w:spacing w:val="-1"/>
                              <w:w w:val="99"/>
                              <w:sz w:val="20"/>
                            </w:rPr>
                            <w:t>B</w:t>
                          </w:r>
                          <w:r>
                            <w:rPr>
                              <w:rFonts w:ascii="Arial"/>
                              <w:w w:val="99"/>
                              <w:sz w:val="20"/>
                            </w:rPr>
                            <w:t>RM</w:t>
                          </w:r>
                          <w:r>
                            <w:rPr>
                              <w:rFonts w:ascii="Arial"/>
                              <w:spacing w:val="4"/>
                              <w:sz w:val="20"/>
                            </w:rPr>
                            <w:t xml:space="preserve"> </w:t>
                          </w:r>
                          <w:r>
                            <w:rPr>
                              <w:rFonts w:ascii="Arial"/>
                              <w:spacing w:val="-1"/>
                              <w:w w:val="99"/>
                              <w:sz w:val="20"/>
                            </w:rPr>
                            <w:t>A</w:t>
                          </w:r>
                          <w:r>
                            <w:rPr>
                              <w:rFonts w:ascii="Arial"/>
                              <w:spacing w:val="1"/>
                              <w:w w:val="99"/>
                              <w:sz w:val="20"/>
                            </w:rPr>
                            <w:t>ss</w:t>
                          </w:r>
                          <w:r>
                            <w:rPr>
                              <w:rFonts w:ascii="Arial"/>
                              <w:spacing w:val="-1"/>
                              <w:w w:val="99"/>
                              <w:sz w:val="20"/>
                            </w:rPr>
                            <w:t>ign</w:t>
                          </w:r>
                          <w:r>
                            <w:rPr>
                              <w:rFonts w:ascii="Arial"/>
                              <w:spacing w:val="4"/>
                              <w:w w:val="99"/>
                              <w:sz w:val="20"/>
                            </w:rPr>
                            <w:t>m</w:t>
                          </w:r>
                          <w:r>
                            <w:rPr>
                              <w:rFonts w:ascii="Arial"/>
                              <w:spacing w:val="-1"/>
                              <w:w w:val="99"/>
                              <w:sz w:val="20"/>
                            </w:rPr>
                            <w:t>en</w:t>
                          </w:r>
                          <w:r>
                            <w:rPr>
                              <w:rFonts w:ascii="Arial"/>
                              <w:w w:val="99"/>
                              <w:sz w:val="20"/>
                            </w:rPr>
                            <w:t>t</w:t>
                          </w:r>
                          <w:r>
                            <w:rPr>
                              <w:rFonts w:ascii="Arial"/>
                              <w:spacing w:val="-1"/>
                              <w:sz w:val="20"/>
                            </w:rPr>
                            <w:t xml:space="preserve"> </w:t>
                          </w:r>
                          <w:r>
                            <w:rPr>
                              <w:rFonts w:ascii="Arial"/>
                              <w:w w:val="99"/>
                              <w:sz w:val="20"/>
                            </w:rPr>
                            <w:t>3</w:t>
                          </w:r>
                        </w:p>
                      </w:txbxContent>
                    </wps:txbx>
                    <wps:bodyPr lIns="0" tIns="0" rIns="0" bIns="0" upright="1"/>
                  </wps:wsp>
                </a:graphicData>
              </a:graphic>
            </wp:anchor>
          </w:drawing>
        </mc:Choice>
        <mc:Fallback>
          <w:pict>
            <v:shape id="文本框 3" o:spid="_x0000_s1026" o:spt="202" type="#_x0000_t202" style="position:absolute;left:0pt;margin-left:55.65pt;margin-top:783pt;height:11.95pt;width:87.6pt;mso-position-horizontal-relative:page;mso-position-vertical-relative:page;z-index:-251656192;mso-width-relative:page;mso-height-relative:page;" filled="f" stroked="f" coordsize="21600,21600" o:gfxdata="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j7mw9doAAAANAQAADwAAAAAAAAABACAAAAAiAAAAZHJzL2Rvd25yZXYueG1sUEsB&#10;AhQAFAAAAAgAh07iQDo5UDa6AQAAcwMAAA4AAAAAAAAAAQAgAAAAKQEAAGRycy9lMm9Eb2MueG1s&#10;UEsFBgAAAAAGAAYAWQEAAFUFAAAAAA==&#10;">
              <v:fill on="f" focussize="0,0"/>
              <v:stroke on="f"/>
              <v:imagedata o:title=""/>
              <o:lock v:ext="edit" aspectratio="f"/>
              <v:textbox inset="0mm,0mm,0mm,0mm">
                <w:txbxContent>
                  <w:p>
                    <w:pPr>
                      <w:spacing w:line="224" w:lineRule="exact"/>
                      <w:ind w:left="20"/>
                      <w:rPr>
                        <w:rFonts w:ascii="Arial" w:hAnsi="Arial" w:eastAsia="Arial" w:cs="Arial"/>
                        <w:sz w:val="20"/>
                        <w:szCs w:val="20"/>
                      </w:rPr>
                    </w:pPr>
                    <w:r>
                      <w:rPr>
                        <w:rFonts w:ascii="Arial"/>
                        <w:spacing w:val="-1"/>
                        <w:w w:val="99"/>
                        <w:sz w:val="20"/>
                      </w:rPr>
                      <w:t>B</w:t>
                    </w:r>
                    <w:r>
                      <w:rPr>
                        <w:rFonts w:ascii="Arial"/>
                        <w:w w:val="99"/>
                        <w:sz w:val="20"/>
                      </w:rPr>
                      <w:t>RM</w:t>
                    </w:r>
                    <w:r>
                      <w:rPr>
                        <w:rFonts w:ascii="Arial"/>
                        <w:spacing w:val="4"/>
                        <w:sz w:val="20"/>
                      </w:rPr>
                      <w:t xml:space="preserve"> </w:t>
                    </w:r>
                    <w:r>
                      <w:rPr>
                        <w:rFonts w:ascii="Arial"/>
                        <w:spacing w:val="-1"/>
                        <w:w w:val="99"/>
                        <w:sz w:val="20"/>
                      </w:rPr>
                      <w:t>A</w:t>
                    </w:r>
                    <w:r>
                      <w:rPr>
                        <w:rFonts w:ascii="Arial"/>
                        <w:spacing w:val="1"/>
                        <w:w w:val="99"/>
                        <w:sz w:val="20"/>
                      </w:rPr>
                      <w:t>ss</w:t>
                    </w:r>
                    <w:r>
                      <w:rPr>
                        <w:rFonts w:ascii="Arial"/>
                        <w:spacing w:val="-1"/>
                        <w:w w:val="99"/>
                        <w:sz w:val="20"/>
                      </w:rPr>
                      <w:t>ign</w:t>
                    </w:r>
                    <w:r>
                      <w:rPr>
                        <w:rFonts w:ascii="Arial"/>
                        <w:spacing w:val="4"/>
                        <w:w w:val="99"/>
                        <w:sz w:val="20"/>
                      </w:rPr>
                      <w:t>m</w:t>
                    </w:r>
                    <w:r>
                      <w:rPr>
                        <w:rFonts w:ascii="Arial"/>
                        <w:spacing w:val="-1"/>
                        <w:w w:val="99"/>
                        <w:sz w:val="20"/>
                      </w:rPr>
                      <w:t>en</w:t>
                    </w:r>
                    <w:r>
                      <w:rPr>
                        <w:rFonts w:ascii="Arial"/>
                        <w:w w:val="99"/>
                        <w:sz w:val="20"/>
                      </w:rPr>
                      <w:t>t</w:t>
                    </w:r>
                    <w:r>
                      <w:rPr>
                        <w:rFonts w:ascii="Arial"/>
                        <w:spacing w:val="-1"/>
                        <w:sz w:val="20"/>
                      </w:rPr>
                      <w:t xml:space="preserve"> </w:t>
                    </w:r>
                    <w:r>
                      <w:rPr>
                        <w:rFonts w:ascii="Arial"/>
                        <w:w w:val="99"/>
                        <w:sz w:val="20"/>
                      </w:rPr>
                      <w:t>3</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rPr>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F523102"/>
    <w:multiLevelType w:val="multilevel"/>
    <w:tmpl w:val="7F523102"/>
    <w:lvl w:ilvl="0" w:tentative="0">
      <w:start w:val="1"/>
      <w:numFmt w:val="decimal"/>
      <w:lvlText w:val="%1."/>
      <w:lvlJc w:val="left"/>
      <w:pPr>
        <w:ind w:left="720" w:hanging="360"/>
      </w:pPr>
      <w:rPr>
        <w:rFonts w:hint="default"/>
        <w:b w:val="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Microsoft 帐户">
    <w15:presenceInfo w15:providerId="Windows Live" w15:userId="463553b4a6619951"/>
  </w15:person>
  <w15:person w15:author="枫叶">
    <w15:presenceInfo w15:providerId="WPS Office" w15:userId="842328334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720"/>
  <w:drawingGridHorizontalSpacing w:val="110"/>
  <w:displayHorizontalDrawingGridEvery w:val="2"/>
  <w:characterSpacingControl w:val="doNotCompress"/>
  <w:hdrShapeDefaults>
    <o:shapelayout v:ext="edit">
      <o:idmap v:ext="edit" data="1"/>
    </o:shapelayout>
  </w:hdrShapeDefaults>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7B28"/>
    <w:rsid w:val="00022DFE"/>
    <w:rsid w:val="0015426C"/>
    <w:rsid w:val="001E05F8"/>
    <w:rsid w:val="00257B28"/>
    <w:rsid w:val="00455DC5"/>
    <w:rsid w:val="0064118F"/>
    <w:rsid w:val="007B7F5D"/>
    <w:rsid w:val="008728B1"/>
    <w:rsid w:val="008F5925"/>
    <w:rsid w:val="009110DA"/>
    <w:rsid w:val="009346D6"/>
    <w:rsid w:val="009C2F81"/>
    <w:rsid w:val="009C6081"/>
    <w:rsid w:val="00A17435"/>
    <w:rsid w:val="00A461DE"/>
    <w:rsid w:val="00B140BA"/>
    <w:rsid w:val="00B24B9D"/>
    <w:rsid w:val="00BB6708"/>
    <w:rsid w:val="00C64DAD"/>
    <w:rsid w:val="00D37E0A"/>
    <w:rsid w:val="00D42428"/>
    <w:rsid w:val="00D878F5"/>
    <w:rsid w:val="00E52FA0"/>
    <w:rsid w:val="00E656D3"/>
    <w:rsid w:val="00EB3768"/>
    <w:rsid w:val="00EF2DD7"/>
    <w:rsid w:val="25FF5260"/>
    <w:rsid w:val="2B070829"/>
    <w:rsid w:val="2EDFEBAD"/>
    <w:rsid w:val="35DD8C30"/>
    <w:rsid w:val="3B79A4F5"/>
    <w:rsid w:val="3E75F794"/>
    <w:rsid w:val="3EF4100E"/>
    <w:rsid w:val="3F774943"/>
    <w:rsid w:val="3F77F8A0"/>
    <w:rsid w:val="3F8E1875"/>
    <w:rsid w:val="4509256B"/>
    <w:rsid w:val="4FF88D84"/>
    <w:rsid w:val="52F3C911"/>
    <w:rsid w:val="57FDD760"/>
    <w:rsid w:val="5FFF13D2"/>
    <w:rsid w:val="5FFF96EF"/>
    <w:rsid w:val="6BAE3F42"/>
    <w:rsid w:val="6BAF3EDB"/>
    <w:rsid w:val="6FAE6499"/>
    <w:rsid w:val="6FFFF825"/>
    <w:rsid w:val="70BA2A5E"/>
    <w:rsid w:val="75C9C492"/>
    <w:rsid w:val="7AEDD4B3"/>
    <w:rsid w:val="7AFF82DE"/>
    <w:rsid w:val="7BF340FB"/>
    <w:rsid w:val="7BFFE84B"/>
    <w:rsid w:val="7DDF7E35"/>
    <w:rsid w:val="7E9E771D"/>
    <w:rsid w:val="7EBBA1B0"/>
    <w:rsid w:val="7EFF2583"/>
    <w:rsid w:val="7F6F5CB8"/>
    <w:rsid w:val="7F7B2319"/>
    <w:rsid w:val="7F7D25E8"/>
    <w:rsid w:val="7FBF0348"/>
    <w:rsid w:val="7FC399AF"/>
    <w:rsid w:val="7FEF1342"/>
    <w:rsid w:val="7FEF573D"/>
    <w:rsid w:val="7FFE1108"/>
    <w:rsid w:val="7FFF6648"/>
    <w:rsid w:val="862B8961"/>
    <w:rsid w:val="9703AFDB"/>
    <w:rsid w:val="9FDDAF7E"/>
    <w:rsid w:val="A7E76292"/>
    <w:rsid w:val="AED35366"/>
    <w:rsid w:val="B7F57207"/>
    <w:rsid w:val="B9BDFEC2"/>
    <w:rsid w:val="BA77D567"/>
    <w:rsid w:val="BB2F482F"/>
    <w:rsid w:val="BFC40EC6"/>
    <w:rsid w:val="BFDE63C4"/>
    <w:rsid w:val="CFAF6CD4"/>
    <w:rsid w:val="D755788A"/>
    <w:rsid w:val="D7BF678F"/>
    <w:rsid w:val="DB7F89EC"/>
    <w:rsid w:val="DE3F344E"/>
    <w:rsid w:val="DEF7E334"/>
    <w:rsid w:val="DFF1ECA9"/>
    <w:rsid w:val="E2FFD8D1"/>
    <w:rsid w:val="E7D0379B"/>
    <w:rsid w:val="E7FE1086"/>
    <w:rsid w:val="EB9F1CDA"/>
    <w:rsid w:val="EBFF8940"/>
    <w:rsid w:val="EDEF3A6F"/>
    <w:rsid w:val="EEBFB1A3"/>
    <w:rsid w:val="EFDBF185"/>
    <w:rsid w:val="EFDD9759"/>
    <w:rsid w:val="F2FAFD82"/>
    <w:rsid w:val="F3BEB739"/>
    <w:rsid w:val="FA49A2FD"/>
    <w:rsid w:val="FB65B877"/>
    <w:rsid w:val="FBBC50E1"/>
    <w:rsid w:val="FEA746AA"/>
    <w:rsid w:val="FEF89396"/>
    <w:rsid w:val="FFEC5EA5"/>
    <w:rsid w:val="FFFF2ABB"/>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1" w:semiHidden="0" w:name="toc 1"/>
    <w:lsdException w:qFormat="1" w:unhideWhenUsed="0" w:uiPriority="1" w:semiHidden="0" w:name="toc 2"/>
    <w:lsdException w:qFormat="1" w:unhideWhenUsed="0" w:uiPriority="1" w:semiHidden="0" w:name="toc 3"/>
    <w:lsdException w:qFormat="1" w:unhideWhenUsed="0" w:uiPriority="1" w:semiHidden="0"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pPr>
    <w:rPr>
      <w:rFonts w:asciiTheme="minorHAnsi" w:hAnsiTheme="minorHAnsi" w:eastAsiaTheme="minorEastAsia" w:cstheme="minorBidi"/>
      <w:sz w:val="22"/>
      <w:szCs w:val="22"/>
      <w:lang w:val="en-US" w:eastAsia="en-US" w:bidi="ar-SA"/>
    </w:rPr>
  </w:style>
  <w:style w:type="paragraph" w:styleId="2">
    <w:name w:val="heading 1"/>
    <w:basedOn w:val="1"/>
    <w:next w:val="1"/>
    <w:qFormat/>
    <w:uiPriority w:val="1"/>
    <w:pPr>
      <w:spacing w:before="198"/>
      <w:ind w:left="556" w:hanging="444"/>
      <w:outlineLvl w:val="0"/>
    </w:pPr>
    <w:rPr>
      <w:rFonts w:ascii="Arial" w:hAnsi="Arial" w:eastAsia="Arial"/>
      <w:b/>
      <w:bCs/>
      <w:sz w:val="36"/>
      <w:szCs w:val="36"/>
    </w:rPr>
  </w:style>
  <w:style w:type="paragraph" w:styleId="3">
    <w:name w:val="heading 2"/>
    <w:basedOn w:val="1"/>
    <w:next w:val="1"/>
    <w:qFormat/>
    <w:uiPriority w:val="1"/>
    <w:pPr>
      <w:ind w:left="648" w:hanging="536"/>
      <w:outlineLvl w:val="1"/>
    </w:pPr>
    <w:rPr>
      <w:rFonts w:ascii="Arial" w:hAnsi="Arial" w:eastAsia="Arial"/>
      <w:b/>
      <w:bCs/>
      <w:sz w:val="28"/>
      <w:szCs w:val="28"/>
    </w:rPr>
  </w:style>
  <w:style w:type="paragraph" w:styleId="4">
    <w:name w:val="heading 3"/>
    <w:basedOn w:val="1"/>
    <w:next w:val="1"/>
    <w:qFormat/>
    <w:uiPriority w:val="1"/>
    <w:pPr>
      <w:ind w:left="892" w:hanging="812"/>
      <w:outlineLvl w:val="2"/>
    </w:pPr>
    <w:rPr>
      <w:rFonts w:ascii="Arial" w:hAnsi="Arial" w:eastAsia="Arial"/>
      <w:b/>
      <w:bCs/>
      <w:sz w:val="24"/>
      <w:szCs w:val="24"/>
    </w:rPr>
  </w:style>
  <w:style w:type="character" w:default="1" w:styleId="17">
    <w:name w:val="Default Paragraph Font"/>
    <w:semiHidden/>
    <w:unhideWhenUsed/>
    <w:uiPriority w:val="1"/>
  </w:style>
  <w:style w:type="table" w:default="1" w:styleId="15">
    <w:name w:val="Normal Table"/>
    <w:semiHidden/>
    <w:unhideWhenUsed/>
    <w:uiPriority w:val="99"/>
    <w:tblPr>
      <w:tblCellMar>
        <w:top w:w="0" w:type="dxa"/>
        <w:left w:w="108" w:type="dxa"/>
        <w:bottom w:w="0" w:type="dxa"/>
        <w:right w:w="108" w:type="dxa"/>
      </w:tblCellMar>
    </w:tblPr>
  </w:style>
  <w:style w:type="paragraph" w:styleId="5">
    <w:name w:val="annotation text"/>
    <w:basedOn w:val="1"/>
    <w:link w:val="24"/>
    <w:semiHidden/>
    <w:unhideWhenUsed/>
    <w:uiPriority w:val="99"/>
  </w:style>
  <w:style w:type="paragraph" w:styleId="6">
    <w:name w:val="Body Text"/>
    <w:basedOn w:val="1"/>
    <w:qFormat/>
    <w:uiPriority w:val="1"/>
    <w:pPr>
      <w:ind w:left="1452" w:hanging="360"/>
    </w:pPr>
    <w:rPr>
      <w:rFonts w:ascii="Times New Roman" w:hAnsi="Times New Roman" w:eastAsia="Times New Roman"/>
      <w:i/>
    </w:rPr>
  </w:style>
  <w:style w:type="paragraph" w:styleId="7">
    <w:name w:val="toc 3"/>
    <w:basedOn w:val="1"/>
    <w:next w:val="1"/>
    <w:qFormat/>
    <w:uiPriority w:val="1"/>
    <w:pPr>
      <w:ind w:left="914" w:hanging="600"/>
    </w:pPr>
    <w:rPr>
      <w:rFonts w:ascii="Arial" w:hAnsi="Arial" w:eastAsia="Arial"/>
      <w:b/>
      <w:bCs/>
      <w:i/>
    </w:rPr>
  </w:style>
  <w:style w:type="paragraph" w:styleId="8">
    <w:name w:val="Balloon Text"/>
    <w:basedOn w:val="1"/>
    <w:link w:val="26"/>
    <w:semiHidden/>
    <w:unhideWhenUsed/>
    <w:qFormat/>
    <w:uiPriority w:val="99"/>
    <w:rPr>
      <w:sz w:val="18"/>
      <w:szCs w:val="18"/>
    </w:rPr>
  </w:style>
  <w:style w:type="paragraph" w:styleId="9">
    <w:name w:val="footer"/>
    <w:basedOn w:val="1"/>
    <w:link w:val="23"/>
    <w:unhideWhenUsed/>
    <w:qFormat/>
    <w:uiPriority w:val="99"/>
    <w:pPr>
      <w:tabs>
        <w:tab w:val="center" w:pos="4153"/>
        <w:tab w:val="right" w:pos="8306"/>
      </w:tabs>
      <w:snapToGrid w:val="0"/>
    </w:pPr>
    <w:rPr>
      <w:sz w:val="18"/>
      <w:szCs w:val="18"/>
    </w:rPr>
  </w:style>
  <w:style w:type="paragraph" w:styleId="10">
    <w:name w:val="header"/>
    <w:basedOn w:val="1"/>
    <w:link w:val="22"/>
    <w:unhideWhenUsed/>
    <w:qFormat/>
    <w:uiPriority w:val="99"/>
    <w:pPr>
      <w:pBdr>
        <w:bottom w:val="single" w:color="auto" w:sz="6" w:space="1"/>
      </w:pBdr>
      <w:tabs>
        <w:tab w:val="center" w:pos="4153"/>
        <w:tab w:val="right" w:pos="8306"/>
      </w:tabs>
      <w:snapToGrid w:val="0"/>
      <w:jc w:val="center"/>
    </w:pPr>
    <w:rPr>
      <w:sz w:val="18"/>
      <w:szCs w:val="18"/>
    </w:rPr>
  </w:style>
  <w:style w:type="paragraph" w:styleId="11">
    <w:name w:val="toc 1"/>
    <w:basedOn w:val="1"/>
    <w:next w:val="1"/>
    <w:qFormat/>
    <w:uiPriority w:val="1"/>
    <w:pPr>
      <w:spacing w:before="119"/>
      <w:ind w:left="513" w:hanging="401"/>
    </w:pPr>
    <w:rPr>
      <w:rFonts w:ascii="Arial" w:hAnsi="Arial" w:eastAsia="Arial"/>
      <w:b/>
      <w:bCs/>
      <w:sz w:val="20"/>
      <w:szCs w:val="20"/>
    </w:rPr>
  </w:style>
  <w:style w:type="paragraph" w:styleId="12">
    <w:name w:val="toc 4"/>
    <w:basedOn w:val="1"/>
    <w:next w:val="1"/>
    <w:qFormat/>
    <w:uiPriority w:val="1"/>
    <w:pPr>
      <w:ind w:left="1312" w:hanging="799"/>
    </w:pPr>
    <w:rPr>
      <w:rFonts w:ascii="Arial" w:hAnsi="Arial" w:eastAsia="Arial"/>
      <w:i/>
      <w:sz w:val="20"/>
      <w:szCs w:val="20"/>
    </w:rPr>
  </w:style>
  <w:style w:type="paragraph" w:styleId="13">
    <w:name w:val="toc 2"/>
    <w:basedOn w:val="1"/>
    <w:next w:val="1"/>
    <w:qFormat/>
    <w:uiPriority w:val="1"/>
    <w:pPr>
      <w:ind w:left="914" w:hanging="600"/>
    </w:pPr>
    <w:rPr>
      <w:rFonts w:ascii="Arial" w:hAnsi="Arial" w:eastAsia="Arial"/>
      <w:i/>
      <w:sz w:val="20"/>
      <w:szCs w:val="20"/>
    </w:rPr>
  </w:style>
  <w:style w:type="paragraph" w:styleId="14">
    <w:name w:val="annotation subject"/>
    <w:basedOn w:val="5"/>
    <w:next w:val="5"/>
    <w:link w:val="25"/>
    <w:semiHidden/>
    <w:unhideWhenUsed/>
    <w:qFormat/>
    <w:uiPriority w:val="99"/>
    <w:rPr>
      <w:b/>
      <w:bCs/>
    </w:rPr>
  </w:style>
  <w:style w:type="table" w:styleId="16">
    <w:name w:val="Table Grid"/>
    <w:basedOn w:val="15"/>
    <w:qFormat/>
    <w:uiPriority w:val="39"/>
    <w:pPr>
      <w:widowControl/>
    </w:pPr>
    <w:rPr>
      <w:sz w:val="24"/>
      <w:szCs w:val="24"/>
      <w:lang w:val="en-A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8">
    <w:name w:val="annotation reference"/>
    <w:basedOn w:val="17"/>
    <w:semiHidden/>
    <w:unhideWhenUsed/>
    <w:qFormat/>
    <w:uiPriority w:val="99"/>
    <w:rPr>
      <w:sz w:val="21"/>
      <w:szCs w:val="21"/>
    </w:rPr>
  </w:style>
  <w:style w:type="table" w:customStyle="1" w:styleId="19">
    <w:name w:val="Table Normal"/>
    <w:semiHidden/>
    <w:unhideWhenUsed/>
    <w:qFormat/>
    <w:uiPriority w:val="2"/>
    <w:tblPr>
      <w:tblCellMar>
        <w:top w:w="0" w:type="dxa"/>
        <w:left w:w="0" w:type="dxa"/>
        <w:bottom w:w="0" w:type="dxa"/>
        <w:right w:w="0" w:type="dxa"/>
      </w:tblCellMar>
    </w:tblPr>
  </w:style>
  <w:style w:type="paragraph" w:styleId="20">
    <w:name w:val="List Paragraph"/>
    <w:basedOn w:val="1"/>
    <w:qFormat/>
    <w:uiPriority w:val="34"/>
  </w:style>
  <w:style w:type="paragraph" w:customStyle="1" w:styleId="21">
    <w:name w:val="Table Paragraph"/>
    <w:basedOn w:val="1"/>
    <w:qFormat/>
    <w:uiPriority w:val="1"/>
  </w:style>
  <w:style w:type="character" w:customStyle="1" w:styleId="22">
    <w:name w:val="页眉 字符"/>
    <w:basedOn w:val="17"/>
    <w:link w:val="10"/>
    <w:qFormat/>
    <w:uiPriority w:val="99"/>
    <w:rPr>
      <w:sz w:val="18"/>
      <w:szCs w:val="18"/>
    </w:rPr>
  </w:style>
  <w:style w:type="character" w:customStyle="1" w:styleId="23">
    <w:name w:val="页脚 字符"/>
    <w:basedOn w:val="17"/>
    <w:link w:val="9"/>
    <w:qFormat/>
    <w:uiPriority w:val="99"/>
    <w:rPr>
      <w:sz w:val="18"/>
      <w:szCs w:val="18"/>
    </w:rPr>
  </w:style>
  <w:style w:type="character" w:customStyle="1" w:styleId="24">
    <w:name w:val="批注文字 字符"/>
    <w:basedOn w:val="17"/>
    <w:link w:val="5"/>
    <w:semiHidden/>
    <w:qFormat/>
    <w:uiPriority w:val="99"/>
  </w:style>
  <w:style w:type="character" w:customStyle="1" w:styleId="25">
    <w:name w:val="批注主题 字符"/>
    <w:basedOn w:val="24"/>
    <w:link w:val="14"/>
    <w:semiHidden/>
    <w:qFormat/>
    <w:uiPriority w:val="99"/>
    <w:rPr>
      <w:b/>
      <w:bCs/>
    </w:rPr>
  </w:style>
  <w:style w:type="character" w:customStyle="1" w:styleId="26">
    <w:name w:val="批注框文本 字符"/>
    <w:basedOn w:val="17"/>
    <w:link w:val="8"/>
    <w:semiHidden/>
    <w:qFormat/>
    <w:uiPriority w:val="99"/>
    <w:rPr>
      <w:sz w:val="18"/>
      <w:szCs w:val="18"/>
    </w:rPr>
  </w:style>
  <w:style w:type="paragraph" w:customStyle="1" w:styleId="27">
    <w:name w:val="Revision"/>
    <w:hidden/>
    <w:semiHidden/>
    <w:qFormat/>
    <w:uiPriority w:val="99"/>
    <w:pPr>
      <w:widowControl/>
    </w:pPr>
    <w:rPr>
      <w:rFonts w:asciiTheme="minorHAnsi" w:hAnsiTheme="minorHAnsi" w:eastAsiaTheme="minorEastAsia" w:cstheme="minorBidi"/>
      <w:sz w:val="22"/>
      <w:szCs w:val="22"/>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microsoft.com/office/2011/relationships/commentsExtended" Target="commentsExtended.xml"/><Relationship Id="rId3" Type="http://schemas.openxmlformats.org/officeDocument/2006/relationships/comments" Target="comments.xml"/><Relationship Id="rId20" Type="http://schemas.microsoft.com/office/2011/relationships/people" Target="people.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jpe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6</Pages>
  <Words>460</Words>
  <Characters>2622</Characters>
  <Lines>21</Lines>
  <Paragraphs>6</Paragraphs>
  <TotalTime>10</TotalTime>
  <ScaleCrop>false</ScaleCrop>
  <LinksUpToDate>false</LinksUpToDate>
  <CharactersWithSpaces>3076</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2021-12-30T16:52:00Z</dcterms:created>
  <dc:creator>Suresh Paryani</dc:creator>
  <cp:lastModifiedBy>♛</cp:lastModifiedBy>
  <dcterms:modified xsi:type="dcterms:W3CDTF">2023-11-21T06:37:58Z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2021-12-17T00:00:00Z</vt:filetime>
  </property>
  <property fmtid="{D5CDD505-2E9C-101B-9397-08002B2CF9AE}" pid="3" name="Creator">
    <vt:lpwstr>WPS 文字</vt:lpwstr>
  </property>
  <property fmtid="{D5CDD505-2E9C-101B-9397-08002B2CF9AE}" pid="4" name="LastSaved">
    <vt:filetime>2021-12-27T00:00:00Z</vt:filetime>
  </property>
  <property fmtid="{D5CDD505-2E9C-101B-9397-08002B2CF9AE}" pid="5" name="KSOProductBuildVer">
    <vt:lpwstr>2052-12.1.0.15712</vt:lpwstr>
  </property>
  <property fmtid="{D5CDD505-2E9C-101B-9397-08002B2CF9AE}" pid="6" name="ICV">
    <vt:lpwstr>107F1A34874946068CC8CE7893BBB42A_13</vt:lpwstr>
  </property>
</Properties>
</file>